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第一章习题</w:t>
      </w:r>
    </w:p>
    <w:p>
      <w:pPr>
        <w:rPr>
          <w:rFonts w:hint="eastAsia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一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填空题：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u w:val="none"/>
        </w:rPr>
        <w:t>运算器（ALU）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none"/>
        </w:rPr>
        <w:t>控制器（CU）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none"/>
        </w:rPr>
        <w:t>存储器（MEM）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none"/>
        </w:rPr>
        <w:t>输入/输出设备（IN/OUT</w:t>
      </w:r>
      <w:r>
        <w:rPr>
          <w:rFonts w:hint="eastAsia" w:ascii="宋体" w:hAnsi="宋体" w:eastAsia="宋体"/>
          <w:sz w:val="24"/>
          <w:szCs w:val="28"/>
          <w:u w:val="none"/>
        </w:rPr>
        <w:t>）</w:t>
      </w:r>
      <w:r>
        <w:rPr>
          <w:rFonts w:hint="eastAsia" w:ascii="宋体" w:hAnsi="宋体" w:eastAsia="宋体"/>
          <w:sz w:val="24"/>
          <w:szCs w:val="28"/>
        </w:rPr>
        <w:t>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u w:val="none"/>
        </w:rPr>
        <w:t>硬件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none"/>
        </w:rPr>
        <w:t>软件</w:t>
      </w:r>
      <w:r>
        <w:rPr>
          <w:rFonts w:hint="eastAsia" w:ascii="宋体" w:hAnsi="宋体" w:eastAsia="宋体"/>
          <w:sz w:val="24"/>
          <w:szCs w:val="28"/>
        </w:rPr>
        <w:t>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u w:val="none"/>
        </w:rPr>
        <w:t>全硬件方法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none"/>
        </w:rPr>
        <w:t>硬件软件结合方法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none"/>
        </w:rPr>
        <w:t>全软件方法</w:t>
      </w:r>
      <w:r>
        <w:rPr>
          <w:rFonts w:hint="eastAsia" w:ascii="宋体" w:hAnsi="宋体" w:eastAsia="宋体"/>
          <w:sz w:val="24"/>
          <w:szCs w:val="28"/>
        </w:rPr>
        <w:t>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u w:val="none"/>
        </w:rPr>
        <w:t>高级语言</w:t>
      </w:r>
      <w:r>
        <w:rPr>
          <w:rFonts w:hint="eastAsia" w:ascii="宋体" w:hAnsi="宋体" w:eastAsia="宋体"/>
          <w:sz w:val="24"/>
          <w:szCs w:val="28"/>
        </w:rPr>
        <w:t>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u w:val="none"/>
        </w:rPr>
        <w:t>系统结构</w:t>
      </w:r>
      <w:r>
        <w:rPr>
          <w:rFonts w:hint="eastAsia" w:ascii="宋体" w:hAnsi="宋体" w:eastAsia="宋体"/>
          <w:sz w:val="24"/>
          <w:szCs w:val="28"/>
          <w:u w:val="none"/>
        </w:rPr>
        <w:t>、</w:t>
      </w:r>
      <w:r>
        <w:rPr>
          <w:rFonts w:hint="eastAsia" w:ascii="宋体" w:hAnsi="宋体" w:eastAsia="宋体"/>
          <w:sz w:val="24"/>
          <w:szCs w:val="28"/>
          <w:u w:val="none"/>
        </w:rPr>
        <w:t>计算机组成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none"/>
        </w:rPr>
        <w:t>计算机实现</w:t>
      </w:r>
      <w:r>
        <w:rPr>
          <w:rFonts w:hint="eastAsia" w:ascii="宋体" w:hAnsi="宋体" w:eastAsia="宋体"/>
          <w:sz w:val="24"/>
          <w:szCs w:val="28"/>
        </w:rPr>
        <w:t>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u w:val="none"/>
        </w:rPr>
        <w:t>高</w:t>
      </w:r>
      <w:r>
        <w:rPr>
          <w:rFonts w:hint="eastAsia" w:ascii="宋体" w:hAnsi="宋体" w:eastAsia="宋体"/>
          <w:sz w:val="24"/>
          <w:szCs w:val="28"/>
        </w:rPr>
        <w:t>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u w:val="none"/>
        </w:rPr>
        <w:t xml:space="preserve">使用频率 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none"/>
        </w:rPr>
        <w:t>占总执行时间的比例</w:t>
      </w:r>
      <w:r>
        <w:rPr>
          <w:rFonts w:hint="eastAsia" w:ascii="宋体" w:hAnsi="宋体" w:eastAsia="宋体"/>
          <w:sz w:val="24"/>
          <w:szCs w:val="28"/>
        </w:rPr>
        <w:t>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u w:val="none"/>
        </w:rPr>
        <w:t>串行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none"/>
        </w:rPr>
        <w:t>并行处理机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二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选择题：</w:t>
      </w:r>
    </w:p>
    <w:p>
      <w:pPr>
        <w:spacing w:line="360" w:lineRule="auto"/>
      </w:pPr>
      <w:r>
        <w:rPr>
          <w:rFonts w:hint="eastAsia" w:ascii="宋体" w:hAnsi="宋体" w:eastAsia="宋体"/>
          <w:b w:val="0"/>
          <w:bCs w:val="0"/>
          <w:sz w:val="24"/>
          <w:szCs w:val="28"/>
        </w:rPr>
        <w:t>1.</w:t>
      </w:r>
      <w:r>
        <w:rPr>
          <w:rFonts w:ascii="宋体" w:hAnsi="宋体" w:eastAsia="宋体"/>
          <w:b w:val="0"/>
          <w:bCs w:val="0"/>
          <w:sz w:val="24"/>
          <w:szCs w:val="28"/>
        </w:rPr>
        <w:t>A 2.C 3.</w:t>
      </w:r>
      <w:del w:id="0" w:author="青春依旧" w:date="2023-03-13T10:27:24Z">
        <w:r>
          <w:rPr>
            <w:rFonts w:hint="default" w:ascii="宋体" w:hAnsi="宋体" w:eastAsia="宋体"/>
            <w:b w:val="0"/>
            <w:bCs w:val="0"/>
            <w:sz w:val="24"/>
            <w:szCs w:val="28"/>
            <w:lang w:val="en-US"/>
          </w:rPr>
          <w:delText>D</w:delText>
        </w:r>
      </w:del>
      <w:ins w:id="1" w:author="青春依旧" w:date="2023-03-13T10:27:24Z">
        <w:r>
          <w:rPr>
            <w:rFonts w:hint="eastAsia" w:ascii="宋体" w:hAnsi="宋体" w:eastAsia="宋体"/>
            <w:b w:val="0"/>
            <w:bCs w:val="0"/>
            <w:sz w:val="24"/>
            <w:szCs w:val="28"/>
            <w:lang w:val="en-US" w:eastAsia="zh-CN"/>
          </w:rPr>
          <w:t>B</w:t>
        </w:r>
      </w:ins>
      <w:r>
        <w:rPr>
          <w:rFonts w:ascii="宋体" w:hAnsi="宋体" w:eastAsia="宋体"/>
          <w:b w:val="0"/>
          <w:bCs w:val="0"/>
          <w:sz w:val="24"/>
          <w:szCs w:val="28"/>
        </w:rPr>
        <w:t xml:space="preserve"> 4.D 5.A 6.D 7.A 8.B 9.A</w:t>
      </w:r>
      <w:r>
        <w:rPr>
          <w:rFonts w:hint="eastAsia" w:ascii="宋体" w:hAnsi="宋体" w:eastAsia="宋体"/>
          <w:b w:val="0"/>
          <w:bCs w:val="0"/>
          <w:sz w:val="24"/>
          <w:szCs w:val="28"/>
        </w:rPr>
        <w:t xml:space="preserve"> 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三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问答题：</w:t>
      </w:r>
    </w:p>
    <w:p>
      <w:pPr>
        <w:pStyle w:val="9"/>
        <w:numPr>
          <w:ilvl w:val="0"/>
          <w:numId w:val="2"/>
        </w:numPr>
        <w:spacing w:line="360" w:lineRule="auto"/>
        <w:ind w:hanging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答：冯·诺依曼型计算机系统结构的基本特点可以概括为以下几点：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（1）字长固定的存储器、顺序线性编址的一维结构；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（2）指令由操作码和地址码组成；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</w:t>
      </w:r>
      <w:r>
        <w:rPr>
          <w:rFonts w:ascii="宋体" w:hAnsi="宋体" w:eastAsia="宋体"/>
          <w:sz w:val="24"/>
          <w:szCs w:val="28"/>
        </w:rPr>
        <w:t>指令在存储器中按顺序存放</w:t>
      </w:r>
      <w:r>
        <w:rPr>
          <w:rFonts w:hint="eastAsia" w:ascii="宋体" w:hAnsi="宋体" w:eastAsia="宋体"/>
          <w:sz w:val="24"/>
          <w:szCs w:val="28"/>
        </w:rPr>
        <w:t>；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（4）指令和数据被同等对待；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（5）以运算器、控制器为中心；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（6）指令、数据均以二进制表示。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同时，其局限性在于：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（1）由于冯·诺依曼型结构以数值计算为主，因而对自然语言、图像、图形和符号处理的能力较差，不能满足上述领域的应用需求。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（2）由于程序算法从整体上来说是顺序型的，从而限制了并行操作的发挥，使计算机的运算速度不能在现有基础上取得根本性的突破。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（3）在该结构上发展起来的软件系统越来越复杂，正确性无法保证，软件生产率低下。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（4）该结构的硬件投资较大，可靠性差，在体系结构发展上受到限制。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（5）使用该结构的计算机应用人员需要既懂专业知识，又具备编程技巧。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9"/>
        <w:numPr>
          <w:ilvl w:val="0"/>
          <w:numId w:val="2"/>
        </w:numPr>
        <w:spacing w:line="360" w:lineRule="auto"/>
        <w:ind w:left="0" w:firstLine="0" w:firstLineChars="0"/>
        <w:rPr>
          <w:rFonts w:ascii="宋体" w:hAnsi="宋体" w:eastAsia="宋体" w:cstheme="minorBidi"/>
          <w:kern w:val="2"/>
          <w:sz w:val="24"/>
          <w:szCs w:val="28"/>
        </w:rPr>
      </w:pPr>
      <w:r>
        <w:rPr>
          <w:rFonts w:hint="eastAsia" w:ascii="宋体" w:hAnsi="宋体" w:eastAsia="宋体" w:cstheme="minorBidi"/>
          <w:kern w:val="2"/>
          <w:sz w:val="24"/>
          <w:szCs w:val="28"/>
        </w:rPr>
        <w:t>答：计算机系统由硬件和软件组成，二者是不可分割的整体。</w:t>
      </w:r>
    </w:p>
    <w:p>
      <w:pPr>
        <w:pStyle w:val="10"/>
        <w:spacing w:line="360" w:lineRule="auto"/>
        <w:ind w:firstLine="480" w:firstLineChars="200"/>
        <w:rPr>
          <w:rFonts w:ascii="宋体" w:hAnsi="宋体" w:cstheme="minorBidi"/>
          <w:kern w:val="2"/>
          <w:sz w:val="24"/>
          <w:szCs w:val="28"/>
        </w:rPr>
      </w:pPr>
      <w:r>
        <w:rPr>
          <w:rFonts w:hint="eastAsia" w:ascii="宋体" w:hAnsi="宋体" w:cstheme="minorBidi"/>
          <w:kern w:val="2"/>
          <w:sz w:val="24"/>
          <w:szCs w:val="28"/>
        </w:rPr>
        <w:t>硬件是计算机系统中的实际装置，是系统的基础和核心，一般由CPU、MEM、I/O接口、BUS和外部设备等组成，它以机器语言（即指令系统）提供给程序员使用。软件指操作系统、汇编程序、编译程序、文本编辑程序、调试程序、数据库管理系统、文字处理系统、诊断程序以及各种应用程序等，基本上已与硬件的实现无关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9"/>
        <w:numPr>
          <w:ilvl w:val="0"/>
          <w:numId w:val="2"/>
        </w:numPr>
        <w:spacing w:line="360" w:lineRule="auto"/>
        <w:ind w:left="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答：系统结构是计算机系统的软、硬件界面，计算机组成是计算机系统结构的逻辑实现，计算机实现是计算机组成的物理实现。它们各自有不同的内容，但又有紧密的关系。系统结构设计不要对组成、实现有过多和不合理限制；组成设计应在系统结构指导下，以目前能实现的技术为基础；实现应在组成的逻辑结构指导下，以目前器件技术为基础，以优化性能价格比为目标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9"/>
        <w:numPr>
          <w:ilvl w:val="0"/>
          <w:numId w:val="2"/>
        </w:numPr>
        <w:spacing w:line="360" w:lineRule="auto"/>
        <w:ind w:left="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答：系统结构设计的步骤可以简要概括为如下内容：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需求分析。对系统的应用环境（实时处理、分时处理、网络、远程处理、事务处理、科学计算、容错、高保密性等），所用语言的种类和特性，对操作系统的要求，所用外部设备的特性进行技术分析、经济分析和市场分析。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（2）需求说明。包括设计准则（造价、可靠性、可行性、可扩性、兼容性、速度、安全性、灵活性），功能说明，所用芯片说明，引入新结构成功的把握性以及程序设计方便性等。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（3）概念设计。根据上述已确定的准则进行软、硬件功能分析，确定机器级界面。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（4）具体设计。对机器级界面的各个方面进行详细、具体的定义，包括数据表示、指令系统、寻址方式、存储结构、中断系统、</w:t>
      </w:r>
      <w:r>
        <w:rPr>
          <w:rFonts w:ascii="宋体" w:hAnsi="宋体" w:eastAsia="宋体"/>
          <w:sz w:val="24"/>
          <w:szCs w:val="28"/>
        </w:rPr>
        <w:t>I/O</w:t>
      </w:r>
      <w:r>
        <w:rPr>
          <w:rFonts w:hint="eastAsia" w:ascii="宋体" w:hAnsi="宋体" w:eastAsia="宋体"/>
          <w:sz w:val="24"/>
          <w:szCs w:val="28"/>
        </w:rPr>
        <w:t>方式、总线结构等。该阶段可提出几种方案供选择。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（5）设计优化和评价。可反复进行，以期获得尽可能高的性能价格比。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9"/>
        <w:numPr>
          <w:ilvl w:val="0"/>
          <w:numId w:val="2"/>
        </w:numPr>
        <w:spacing w:line="360" w:lineRule="auto"/>
        <w:ind w:left="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答：计算机系统设计的主要任务有下列三个方面：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（1）确定用户对计算机系统的功能、价格和性能要求；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（2）实现软、硬件的平衡；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（3）确保系统结构设计应符合今后发展的方向。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四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计算题：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b/>
          <w:bCs/>
          <w:sz w:val="24"/>
          <w:szCs w:val="28"/>
        </w:rPr>
        <w:t>解：</w:t>
      </w:r>
      <w:r>
        <w:rPr>
          <w:rFonts w:hint="eastAsia" w:ascii="宋体" w:hAnsi="宋体" w:eastAsia="宋体"/>
          <w:sz w:val="24"/>
          <w:szCs w:val="28"/>
        </w:rPr>
        <w:t>根据Amdahl定律可知：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（1）程序A最大可获得 </w:t>
      </w:r>
      <m:oMath>
        <m:f>
          <m:fPr>
            <m:ctrlPr>
              <w:rPr>
                <w:rFonts w:ascii="Cambria Math" w:hAnsi="Cambria Math" w:eastAsia="宋体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8"/>
              </w:rPr>
              <m:t>1</m:t>
            </m:r>
            <m:ctrlPr>
              <w:rPr>
                <w:rFonts w:ascii="Cambria Math" w:hAnsi="Cambria Math" w:eastAsia="宋体"/>
                <w:sz w:val="24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8"/>
              </w:rPr>
              <m:t>0.6+</m:t>
            </m:r>
            <m:f>
              <m:fPr>
                <m:ctrlPr>
                  <w:rPr>
                    <w:rFonts w:ascii="Cambria Math" w:hAnsi="Cambria Math" w:eastAsia="宋体"/>
                    <w:sz w:val="24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8"/>
                  </w:rPr>
                  <m:t>0.4</m:t>
                </m:r>
                <m:ctrlPr>
                  <w:rPr>
                    <w:rFonts w:ascii="Cambria Math" w:hAnsi="Cambria Math" w:eastAsia="宋体"/>
                    <w:sz w:val="24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8"/>
                  </w:rPr>
                </m:ctrlPr>
              </m:den>
            </m:f>
            <m:ctrlPr>
              <w:rPr>
                <w:rFonts w:ascii="Cambria Math" w:hAnsi="Cambria Math" w:eastAsia="宋体"/>
                <w:sz w:val="24"/>
                <w:szCs w:val="28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sz w:val="24"/>
            <w:szCs w:val="28"/>
          </w:rPr>
          <m:t>=</m:t>
        </m:r>
        <m:r>
          <m:rPr>
            <m:sty m:val="p"/>
          </m:rPr>
          <w:rPr>
            <w:rFonts w:ascii="Cambria Math" w:hAnsi="Cambria Math" w:eastAsia="宋体"/>
            <w:sz w:val="24"/>
            <w:szCs w:val="28"/>
          </w:rPr>
          <m:t>1.25</m:t>
        </m:r>
      </m:oMath>
      <w:r>
        <w:rPr>
          <w:rFonts w:hint="eastAsia" w:ascii="宋体" w:hAnsi="宋体" w:eastAsia="宋体"/>
          <w:sz w:val="24"/>
          <w:szCs w:val="28"/>
        </w:rPr>
        <w:t xml:space="preserve"> 的加速比；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（2）程序B最大可获得</w:t>
      </w:r>
      <m:oMath>
        <m:f>
          <m:fPr>
            <m:ctrlPr>
              <w:rPr>
                <w:rFonts w:ascii="Cambria Math" w:hAnsi="Cambria Math" w:eastAsia="宋体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8"/>
              </w:rPr>
              <m:t>1</m:t>
            </m:r>
            <m:ctrlPr>
              <w:rPr>
                <w:rFonts w:ascii="Cambria Math" w:hAnsi="Cambria Math" w:eastAsia="宋体"/>
                <w:sz w:val="24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8"/>
              </w:rPr>
              <m:t>0.01+</m:t>
            </m:r>
            <m:f>
              <m:fPr>
                <m:ctrlPr>
                  <w:rPr>
                    <w:rFonts w:ascii="Cambria Math" w:hAnsi="Cambria Math" w:eastAsia="宋体"/>
                    <w:sz w:val="24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8"/>
                  </w:rPr>
                  <m:t>0.99</m:t>
                </m:r>
                <m:ctrlPr>
                  <w:rPr>
                    <w:rFonts w:ascii="Cambria Math" w:hAnsi="Cambria Math" w:eastAsia="宋体"/>
                    <w:sz w:val="24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8"/>
                  </w:rPr>
                </m:ctrlPr>
              </m:den>
            </m:f>
            <m:ctrlPr>
              <w:rPr>
                <w:rFonts w:ascii="Cambria Math" w:hAnsi="Cambria Math" w:eastAsia="宋体"/>
                <w:sz w:val="24"/>
                <w:szCs w:val="28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sz w:val="24"/>
            <w:szCs w:val="28"/>
          </w:rPr>
          <m:t>=</m:t>
        </m:r>
        <m:r>
          <m:rPr>
            <m:sty m:val="p"/>
          </m:rPr>
          <w:rPr>
            <w:rFonts w:ascii="Cambria Math" w:hAnsi="Cambria Math" w:eastAsia="宋体"/>
            <w:sz w:val="24"/>
            <w:szCs w:val="28"/>
          </w:rPr>
          <m:t>1.98</m:t>
        </m:r>
      </m:oMath>
      <w:r>
        <w:rPr>
          <w:rFonts w:hint="eastAsia" w:ascii="宋体" w:hAnsi="宋体" w:eastAsia="宋体"/>
          <w:sz w:val="24"/>
          <w:szCs w:val="28"/>
        </w:rPr>
        <w:t xml:space="preserve"> 的加速比。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2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b/>
          <w:bCs/>
          <w:sz w:val="24"/>
          <w:szCs w:val="28"/>
        </w:rPr>
        <w:t>解：</w:t>
      </w:r>
      <w:r>
        <w:rPr>
          <w:rFonts w:hint="eastAsia" w:ascii="宋体" w:hAnsi="宋体" w:eastAsia="宋体"/>
          <w:sz w:val="24"/>
          <w:szCs w:val="28"/>
        </w:rPr>
        <w:t>设向量化百分比为x，则根据Amdahl定律可得</w:t>
      </w:r>
      <w:r>
        <w:rPr>
          <w:rFonts w:ascii="宋体" w:hAnsi="宋体" w:eastAsia="宋体"/>
          <w:sz w:val="24"/>
          <w:szCs w:val="28"/>
        </w:rPr>
        <w:t xml:space="preserve"> </w:t>
      </w:r>
      <m:oMath>
        <m:r>
          <m:rPr/>
          <w:rPr>
            <w:rFonts w:ascii="Cambria Math" w:hAnsi="Cambria Math" w:eastAsia="宋体"/>
            <w:sz w:val="24"/>
            <w:szCs w:val="28"/>
          </w:rPr>
          <m:t>2</m:t>
        </m:r>
        <m:r>
          <m:rPr/>
          <w:rPr>
            <w:rFonts w:hint="eastAsia" w:ascii="Cambria Math" w:hAnsi="Cambria Math" w:eastAsia="宋体"/>
            <w:sz w:val="24"/>
            <w:szCs w:val="28"/>
          </w:rPr>
          <m:t>=</m:t>
        </m:r>
        <m:r>
          <m:rPr/>
          <w:rPr>
            <w:rFonts w:ascii="Cambria Math" w:hAnsi="Cambria Math" w:eastAsia="宋体"/>
            <w:sz w:val="24"/>
            <w:szCs w:val="28"/>
          </w:rPr>
          <m:t xml:space="preserve"> 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8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num>
          <m:den>
            <m:d>
              <m:dPr>
                <m:begChr m:val="（"/>
                <m:endChr m:val="）"/>
                <m:ctrlPr>
                  <w:rPr>
                    <w:rFonts w:ascii="Cambria Math" w:hAnsi="Cambria Math" w:eastAsia="宋体"/>
                    <w:iCs/>
                    <w:sz w:val="24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8"/>
                  </w:rPr>
                  <m:t>1−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eastAsia="宋体"/>
                    <w:iCs/>
                    <w:sz w:val="24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eastAsia="宋体"/>
                    <w:iCs/>
                    <w:sz w:val="24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eastAsia="宋体"/>
                    <w:iCs/>
                    <w:sz w:val="24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10</m:t>
                </m:r>
                <m:ctrlPr>
                  <w:rPr>
                    <w:rFonts w:ascii="Cambria Math" w:hAnsi="Cambria Math" w:eastAsia="宋体"/>
                    <w:iCs/>
                    <w:sz w:val="24"/>
                    <w:szCs w:val="28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n>
        </m:f>
      </m:oMath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解得</w:t>
      </w:r>
      <w:r>
        <w:rPr>
          <w:rFonts w:ascii="宋体" w:hAnsi="宋体" w:eastAsia="宋体"/>
          <w:sz w:val="24"/>
          <w:szCs w:val="28"/>
        </w:rPr>
        <w:t xml:space="preserve">x = </w:t>
      </w:r>
      <m:oMath>
        <m:f>
          <m:f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8"/>
              </w:rPr>
              <m:t>5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8"/>
              </w:rPr>
              <m:t>9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n>
        </m:f>
      </m:oMath>
      <w:r>
        <w:rPr>
          <w:rFonts w:hint="eastAsia" w:ascii="宋体" w:hAnsi="宋体" w:eastAsia="宋体"/>
          <w:sz w:val="24"/>
          <w:szCs w:val="28"/>
        </w:rPr>
        <w:t xml:space="preserve"> ，即当向量化百分比达到5</w:t>
      </w:r>
      <w:r>
        <w:rPr>
          <w:rFonts w:ascii="宋体" w:hAnsi="宋体" w:eastAsia="宋体"/>
          <w:sz w:val="24"/>
          <w:szCs w:val="28"/>
        </w:rPr>
        <w:t>6</w:t>
      </w:r>
      <w:r>
        <w:rPr>
          <w:rFonts w:hint="eastAsia" w:ascii="宋体" w:hAnsi="宋体" w:eastAsia="宋体"/>
          <w:sz w:val="24"/>
          <w:szCs w:val="28"/>
        </w:rPr>
        <w:t>%时，才能使加速比为2。</w:t>
      </w:r>
      <w:bookmarkStart w:id="0" w:name="_GoBack"/>
      <w:bookmarkEnd w:id="0"/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438CD"/>
    <w:multiLevelType w:val="multilevel"/>
    <w:tmpl w:val="290438C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294998"/>
    <w:multiLevelType w:val="multilevel"/>
    <w:tmpl w:val="6029499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青春依旧">
    <w15:presenceInfo w15:providerId="WPS Office" w15:userId="39073738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NlZmI0YmFlY2QyM2RjYmNmMzIwZmJjMzVjYjU2NTQifQ=="/>
  </w:docVars>
  <w:rsids>
    <w:rsidRoot w:val="00117A6D"/>
    <w:rsid w:val="0005447E"/>
    <w:rsid w:val="00056725"/>
    <w:rsid w:val="000A003B"/>
    <w:rsid w:val="000A0EEE"/>
    <w:rsid w:val="000A1DEE"/>
    <w:rsid w:val="000C4286"/>
    <w:rsid w:val="000C595B"/>
    <w:rsid w:val="000D659A"/>
    <w:rsid w:val="000F5C53"/>
    <w:rsid w:val="00112CFB"/>
    <w:rsid w:val="00116CEB"/>
    <w:rsid w:val="00117A6D"/>
    <w:rsid w:val="00121E99"/>
    <w:rsid w:val="00136AD6"/>
    <w:rsid w:val="00140DD4"/>
    <w:rsid w:val="001B7D2D"/>
    <w:rsid w:val="001C24C7"/>
    <w:rsid w:val="001F2169"/>
    <w:rsid w:val="00235E84"/>
    <w:rsid w:val="00236C82"/>
    <w:rsid w:val="002869FB"/>
    <w:rsid w:val="00290F5B"/>
    <w:rsid w:val="002A02F5"/>
    <w:rsid w:val="002C77F6"/>
    <w:rsid w:val="00314755"/>
    <w:rsid w:val="0037440D"/>
    <w:rsid w:val="0041560A"/>
    <w:rsid w:val="004505CA"/>
    <w:rsid w:val="00463457"/>
    <w:rsid w:val="00463ACE"/>
    <w:rsid w:val="0048153A"/>
    <w:rsid w:val="004C685E"/>
    <w:rsid w:val="004E61A3"/>
    <w:rsid w:val="004F0A04"/>
    <w:rsid w:val="00532ABD"/>
    <w:rsid w:val="00535365"/>
    <w:rsid w:val="00561537"/>
    <w:rsid w:val="005644B2"/>
    <w:rsid w:val="005923AA"/>
    <w:rsid w:val="00595972"/>
    <w:rsid w:val="00595D09"/>
    <w:rsid w:val="005C527E"/>
    <w:rsid w:val="00611C44"/>
    <w:rsid w:val="006423F4"/>
    <w:rsid w:val="006A0138"/>
    <w:rsid w:val="006A4877"/>
    <w:rsid w:val="006B075F"/>
    <w:rsid w:val="006F062B"/>
    <w:rsid w:val="0072112E"/>
    <w:rsid w:val="007525CE"/>
    <w:rsid w:val="00755480"/>
    <w:rsid w:val="00786FBA"/>
    <w:rsid w:val="007A0229"/>
    <w:rsid w:val="00800977"/>
    <w:rsid w:val="00801C73"/>
    <w:rsid w:val="00815E23"/>
    <w:rsid w:val="0083212C"/>
    <w:rsid w:val="0084443F"/>
    <w:rsid w:val="008469F9"/>
    <w:rsid w:val="00855BFE"/>
    <w:rsid w:val="008671ED"/>
    <w:rsid w:val="0088282E"/>
    <w:rsid w:val="00884C72"/>
    <w:rsid w:val="00895832"/>
    <w:rsid w:val="008D414E"/>
    <w:rsid w:val="008F568E"/>
    <w:rsid w:val="009042C9"/>
    <w:rsid w:val="00954EB5"/>
    <w:rsid w:val="00985125"/>
    <w:rsid w:val="0098680F"/>
    <w:rsid w:val="00997DD5"/>
    <w:rsid w:val="009E0938"/>
    <w:rsid w:val="00A10446"/>
    <w:rsid w:val="00A10E04"/>
    <w:rsid w:val="00A21855"/>
    <w:rsid w:val="00A2670B"/>
    <w:rsid w:val="00A34D12"/>
    <w:rsid w:val="00A36CF0"/>
    <w:rsid w:val="00A56F5B"/>
    <w:rsid w:val="00AB595C"/>
    <w:rsid w:val="00AC398A"/>
    <w:rsid w:val="00AE5FEC"/>
    <w:rsid w:val="00AE7812"/>
    <w:rsid w:val="00B026C9"/>
    <w:rsid w:val="00B14A30"/>
    <w:rsid w:val="00B2592B"/>
    <w:rsid w:val="00B46443"/>
    <w:rsid w:val="00B54D61"/>
    <w:rsid w:val="00B864CE"/>
    <w:rsid w:val="00B95798"/>
    <w:rsid w:val="00BD583D"/>
    <w:rsid w:val="00C02166"/>
    <w:rsid w:val="00C127FF"/>
    <w:rsid w:val="00C356B0"/>
    <w:rsid w:val="00C746C2"/>
    <w:rsid w:val="00C83930"/>
    <w:rsid w:val="00C864FC"/>
    <w:rsid w:val="00CC4BBB"/>
    <w:rsid w:val="00CD741F"/>
    <w:rsid w:val="00CE1053"/>
    <w:rsid w:val="00D376D9"/>
    <w:rsid w:val="00D37BB9"/>
    <w:rsid w:val="00DD4A30"/>
    <w:rsid w:val="00DE5DDF"/>
    <w:rsid w:val="00E352A9"/>
    <w:rsid w:val="00E57D90"/>
    <w:rsid w:val="00E62344"/>
    <w:rsid w:val="00E8488B"/>
    <w:rsid w:val="00EA0AD4"/>
    <w:rsid w:val="00EC3400"/>
    <w:rsid w:val="00EF2031"/>
    <w:rsid w:val="00F53A5D"/>
    <w:rsid w:val="00FA55D3"/>
    <w:rsid w:val="00FC3882"/>
    <w:rsid w:val="1D7B00A7"/>
    <w:rsid w:val="6F50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样式 自动设置 字距调整五号 行距: 固定值 15.6 磅 首行缩进:  2 字符"/>
    <w:basedOn w:val="1"/>
    <w:qFormat/>
    <w:uiPriority w:val="0"/>
    <w:pPr>
      <w:topLinePunct/>
      <w:adjustRightInd w:val="0"/>
      <w:snapToGrid w:val="0"/>
      <w:spacing w:line="312" w:lineRule="atLeast"/>
      <w:ind w:firstLine="425"/>
    </w:pPr>
    <w:rPr>
      <w:rFonts w:ascii="Times New Roman" w:hAnsi="Times New Roman" w:eastAsia="宋体" w:cs="宋体"/>
      <w:kern w:val="21"/>
      <w:szCs w:val="20"/>
    </w:r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styleId="13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2620</Words>
  <Characters>2776</Characters>
  <Lines>22</Lines>
  <Paragraphs>6</Paragraphs>
  <TotalTime>133</TotalTime>
  <ScaleCrop>false</ScaleCrop>
  <LinksUpToDate>false</LinksUpToDate>
  <CharactersWithSpaces>2977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2021-06-25T08:54:00Z</dcterms:created>
  <dc:creator>唐 和</dc:creator>
  <cp:lastModifiedBy>青春依旧</cp:lastModifiedBy>
  <dcterms:modified xsi:type="dcterms:W3CDTF">2023-03-13T02:35:58Z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5C55A7CBF15948FB928D839448130B92</vt:lpwstr>
  </property>
</Properties>
</file>