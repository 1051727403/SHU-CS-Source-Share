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F905" w14:textId="77777777" w:rsidR="00142CEC" w:rsidRDefault="00B16675">
      <w:pPr>
        <w:pStyle w:val="2"/>
      </w:pPr>
      <w:r>
        <w:rPr>
          <w:rFonts w:hint="eastAsia"/>
        </w:rPr>
        <w:t>第三章习题</w:t>
      </w:r>
    </w:p>
    <w:p w14:paraId="2711FE19" w14:textId="605F4E31" w:rsidR="00142CEC" w:rsidDel="00FF1D9B" w:rsidRDefault="00B16675">
      <w:pPr>
        <w:rPr>
          <w:del w:id="0" w:author="唐 和" w:date="2021-06-29T00:13:00Z"/>
        </w:rPr>
      </w:pPr>
      <w:del w:id="1" w:author="唐 和" w:date="2021-06-29T00:13:00Z">
        <w:r w:rsidDel="00FF1D9B">
          <w:rPr>
            <w:rFonts w:hint="eastAsia"/>
          </w:rPr>
          <w:delText>统计：</w:delText>
        </w:r>
      </w:del>
    </w:p>
    <w:tbl>
      <w:tblPr>
        <w:tblStyle w:val="a7"/>
        <w:tblW w:w="0" w:type="auto"/>
        <w:tblLook w:val="04A0" w:firstRow="1" w:lastRow="0" w:firstColumn="1" w:lastColumn="0" w:noHBand="0" w:noVBand="1"/>
      </w:tblPr>
      <w:tblGrid>
        <w:gridCol w:w="1271"/>
        <w:gridCol w:w="1134"/>
      </w:tblGrid>
      <w:tr w:rsidR="00142CEC" w:rsidDel="00FF1D9B" w14:paraId="50918812" w14:textId="4F2B2305">
        <w:trPr>
          <w:del w:id="2" w:author="唐 和" w:date="2021-06-29T00:13:00Z"/>
        </w:trPr>
        <w:tc>
          <w:tcPr>
            <w:tcW w:w="1271" w:type="dxa"/>
          </w:tcPr>
          <w:p w14:paraId="784DD148" w14:textId="2C113A65" w:rsidR="00142CEC" w:rsidDel="00FF1D9B" w:rsidRDefault="00B16675">
            <w:pPr>
              <w:rPr>
                <w:del w:id="3" w:author="唐 和" w:date="2021-06-29T00:13:00Z"/>
              </w:rPr>
            </w:pPr>
            <w:del w:id="4" w:author="唐 和" w:date="2021-06-29T00:13:00Z">
              <w:r w:rsidDel="00FF1D9B">
                <w:rPr>
                  <w:rFonts w:hint="eastAsia"/>
                </w:rPr>
                <w:delText>填空题</w:delText>
              </w:r>
            </w:del>
          </w:p>
        </w:tc>
        <w:tc>
          <w:tcPr>
            <w:tcW w:w="1134" w:type="dxa"/>
          </w:tcPr>
          <w:p w14:paraId="5C62ACF1" w14:textId="5BFB34F3" w:rsidR="00142CEC" w:rsidDel="00FF1D9B" w:rsidRDefault="00B16675">
            <w:pPr>
              <w:rPr>
                <w:del w:id="5" w:author="唐 和" w:date="2021-06-29T00:13:00Z"/>
              </w:rPr>
            </w:pPr>
            <w:del w:id="6" w:author="唐 和" w:date="2021-06-29T00:13:00Z">
              <w:r w:rsidDel="00FF1D9B">
                <w:delText>9</w:delText>
              </w:r>
              <w:r w:rsidDel="00FF1D9B">
                <w:rPr>
                  <w:rFonts w:hint="eastAsia"/>
                </w:rPr>
                <w:delText>个</w:delText>
              </w:r>
            </w:del>
          </w:p>
        </w:tc>
      </w:tr>
      <w:tr w:rsidR="00142CEC" w:rsidDel="00FF1D9B" w14:paraId="64DD1497" w14:textId="05B548AD">
        <w:trPr>
          <w:del w:id="7" w:author="唐 和" w:date="2021-06-29T00:13:00Z"/>
        </w:trPr>
        <w:tc>
          <w:tcPr>
            <w:tcW w:w="1271" w:type="dxa"/>
          </w:tcPr>
          <w:p w14:paraId="7A1DF14E" w14:textId="150311DE" w:rsidR="00142CEC" w:rsidDel="00FF1D9B" w:rsidRDefault="00B16675">
            <w:pPr>
              <w:rPr>
                <w:del w:id="8" w:author="唐 和" w:date="2021-06-29T00:13:00Z"/>
              </w:rPr>
            </w:pPr>
            <w:del w:id="9" w:author="唐 和" w:date="2021-06-29T00:13:00Z">
              <w:r w:rsidDel="00FF1D9B">
                <w:rPr>
                  <w:rFonts w:hint="eastAsia"/>
                </w:rPr>
                <w:delText>选择题</w:delText>
              </w:r>
            </w:del>
          </w:p>
        </w:tc>
        <w:tc>
          <w:tcPr>
            <w:tcW w:w="1134" w:type="dxa"/>
          </w:tcPr>
          <w:p w14:paraId="69BF2436" w14:textId="01005B25" w:rsidR="00142CEC" w:rsidDel="00FF1D9B" w:rsidRDefault="00B16675">
            <w:pPr>
              <w:rPr>
                <w:del w:id="10" w:author="唐 和" w:date="2021-06-29T00:13:00Z"/>
              </w:rPr>
            </w:pPr>
            <w:del w:id="11" w:author="唐 和" w:date="2021-06-29T00:13:00Z">
              <w:r w:rsidDel="00FF1D9B">
                <w:delText>6</w:delText>
              </w:r>
              <w:r w:rsidDel="00FF1D9B">
                <w:rPr>
                  <w:rFonts w:hint="eastAsia"/>
                </w:rPr>
                <w:delText>个</w:delText>
              </w:r>
            </w:del>
          </w:p>
        </w:tc>
      </w:tr>
      <w:tr w:rsidR="00142CEC" w:rsidDel="00FF1D9B" w14:paraId="106807D9" w14:textId="6E0E7E8C">
        <w:trPr>
          <w:del w:id="12" w:author="唐 和" w:date="2021-06-29T00:13:00Z"/>
        </w:trPr>
        <w:tc>
          <w:tcPr>
            <w:tcW w:w="1271" w:type="dxa"/>
          </w:tcPr>
          <w:p w14:paraId="106BD10E" w14:textId="3DC95089" w:rsidR="00142CEC" w:rsidDel="00FF1D9B" w:rsidRDefault="00B16675">
            <w:pPr>
              <w:rPr>
                <w:del w:id="13" w:author="唐 和" w:date="2021-06-29T00:13:00Z"/>
              </w:rPr>
            </w:pPr>
            <w:del w:id="14" w:author="唐 和" w:date="2021-06-29T00:13:00Z">
              <w:r w:rsidDel="00FF1D9B">
                <w:rPr>
                  <w:rFonts w:hint="eastAsia"/>
                </w:rPr>
                <w:delText>问答题</w:delText>
              </w:r>
            </w:del>
          </w:p>
        </w:tc>
        <w:tc>
          <w:tcPr>
            <w:tcW w:w="1134" w:type="dxa"/>
          </w:tcPr>
          <w:p w14:paraId="133FC4A7" w14:textId="7923D0CF" w:rsidR="00142CEC" w:rsidDel="00FF1D9B" w:rsidRDefault="00B16675">
            <w:pPr>
              <w:rPr>
                <w:del w:id="15" w:author="唐 和" w:date="2021-06-29T00:13:00Z"/>
              </w:rPr>
            </w:pPr>
            <w:del w:id="16" w:author="唐 和" w:date="2021-06-29T00:13:00Z">
              <w:r w:rsidDel="00FF1D9B">
                <w:rPr>
                  <w:rFonts w:hint="eastAsia"/>
                </w:rPr>
                <w:delText>5个</w:delText>
              </w:r>
            </w:del>
          </w:p>
        </w:tc>
      </w:tr>
      <w:tr w:rsidR="00142CEC" w:rsidDel="00FF1D9B" w14:paraId="4A003FE0" w14:textId="6ADABD60">
        <w:trPr>
          <w:del w:id="17" w:author="唐 和" w:date="2021-06-29T00:13:00Z"/>
        </w:trPr>
        <w:tc>
          <w:tcPr>
            <w:tcW w:w="1271" w:type="dxa"/>
          </w:tcPr>
          <w:p w14:paraId="0201C6C2" w14:textId="1C8F7CE9" w:rsidR="00142CEC" w:rsidDel="00FF1D9B" w:rsidRDefault="00B16675">
            <w:pPr>
              <w:rPr>
                <w:del w:id="18" w:author="唐 和" w:date="2021-06-29T00:13:00Z"/>
              </w:rPr>
            </w:pPr>
            <w:del w:id="19" w:author="唐 和" w:date="2021-06-29T00:13:00Z">
              <w:r w:rsidDel="00FF1D9B">
                <w:rPr>
                  <w:rFonts w:hint="eastAsia"/>
                </w:rPr>
                <w:delText>计算题</w:delText>
              </w:r>
            </w:del>
          </w:p>
        </w:tc>
        <w:tc>
          <w:tcPr>
            <w:tcW w:w="1134" w:type="dxa"/>
          </w:tcPr>
          <w:p w14:paraId="1932B96D" w14:textId="784E31D5" w:rsidR="00142CEC" w:rsidDel="00FF1D9B" w:rsidRDefault="00B16675">
            <w:pPr>
              <w:rPr>
                <w:del w:id="20" w:author="唐 和" w:date="2021-06-29T00:13:00Z"/>
              </w:rPr>
            </w:pPr>
            <w:del w:id="21" w:author="唐 和" w:date="2021-06-29T00:13:00Z">
              <w:r w:rsidDel="00FF1D9B">
                <w:delText>2</w:delText>
              </w:r>
              <w:r w:rsidDel="00FF1D9B">
                <w:rPr>
                  <w:rFonts w:hint="eastAsia"/>
                </w:rPr>
                <w:delText>个</w:delText>
              </w:r>
            </w:del>
          </w:p>
        </w:tc>
      </w:tr>
    </w:tbl>
    <w:p w14:paraId="069F447A" w14:textId="77777777" w:rsidR="00142CEC" w:rsidDel="00FF1D9B" w:rsidRDefault="00142CEC">
      <w:pPr>
        <w:rPr>
          <w:del w:id="22" w:author="唐 和" w:date="2021-06-29T00:13:00Z"/>
        </w:rPr>
      </w:pPr>
    </w:p>
    <w:p w14:paraId="2712B677" w14:textId="77777777" w:rsidR="00142CEC" w:rsidRDefault="00B16675">
      <w:pPr>
        <w:spacing w:line="360" w:lineRule="auto"/>
        <w:rPr>
          <w:rFonts w:ascii="宋体" w:eastAsia="宋体" w:hAnsi="宋体"/>
          <w:b/>
          <w:bCs/>
          <w:sz w:val="24"/>
          <w:szCs w:val="28"/>
        </w:rPr>
      </w:pPr>
      <w:r>
        <w:rPr>
          <w:rFonts w:ascii="宋体" w:eastAsia="宋体" w:hAnsi="宋体" w:hint="eastAsia"/>
          <w:b/>
          <w:bCs/>
          <w:sz w:val="24"/>
          <w:szCs w:val="28"/>
        </w:rPr>
        <w:t>一</w:t>
      </w:r>
      <w:r>
        <w:rPr>
          <w:rFonts w:ascii="宋体" w:eastAsia="宋体" w:hAnsi="宋体"/>
          <w:b/>
          <w:bCs/>
          <w:sz w:val="24"/>
          <w:szCs w:val="28"/>
        </w:rPr>
        <w:t xml:space="preserve">. </w:t>
      </w:r>
      <w:r>
        <w:rPr>
          <w:rFonts w:ascii="宋体" w:eastAsia="宋体" w:hAnsi="宋体" w:hint="eastAsia"/>
          <w:b/>
          <w:bCs/>
          <w:sz w:val="24"/>
          <w:szCs w:val="28"/>
        </w:rPr>
        <w:t>填空题：</w:t>
      </w:r>
    </w:p>
    <w:p w14:paraId="13EECB46" w14:textId="10218B07" w:rsidR="00142CEC" w:rsidRPr="00FF1D9B" w:rsidRDefault="00B16675">
      <w:pPr>
        <w:pStyle w:val="a8"/>
        <w:numPr>
          <w:ilvl w:val="0"/>
          <w:numId w:val="1"/>
        </w:numPr>
        <w:spacing w:line="360" w:lineRule="auto"/>
        <w:ind w:firstLineChars="0"/>
        <w:rPr>
          <w:rFonts w:ascii="宋体" w:eastAsia="宋体" w:hAnsi="宋体"/>
          <w:sz w:val="24"/>
          <w:szCs w:val="28"/>
        </w:rPr>
      </w:pPr>
      <w:del w:id="23" w:author="唐 和" w:date="2021-06-29T00:13:00Z">
        <w:r w:rsidRPr="00FF1D9B" w:rsidDel="00FF1D9B">
          <w:rPr>
            <w:rFonts w:ascii="宋体" w:eastAsia="宋体" w:hAnsi="宋体" w:hint="eastAsia"/>
            <w:sz w:val="24"/>
            <w:szCs w:val="28"/>
          </w:rPr>
          <w:delText>程序定位，即如何把程序的逻辑地址变换成实际的主存物理地址，分为</w:delText>
        </w:r>
        <w:r w:rsidRPr="00FF1D9B" w:rsidDel="00FF1D9B">
          <w:rPr>
            <w:rFonts w:ascii="宋体" w:eastAsia="宋体" w:hAnsi="宋体"/>
            <w:sz w:val="24"/>
            <w:szCs w:val="28"/>
            <w:rPrChange w:id="24" w:author="唐 和" w:date="2021-06-29T00:15:00Z">
              <w:rPr>
                <w:rFonts w:ascii="宋体" w:eastAsia="宋体" w:hAnsi="宋体"/>
                <w:sz w:val="24"/>
                <w:szCs w:val="28"/>
                <w:u w:val="single"/>
              </w:rPr>
            </w:rPrChange>
          </w:rPr>
          <w:delText xml:space="preserve"> </w:delText>
        </w:r>
      </w:del>
      <w:r w:rsidRPr="00FF1D9B">
        <w:rPr>
          <w:rFonts w:ascii="宋体" w:eastAsia="宋体" w:hAnsi="宋体" w:hint="eastAsia"/>
          <w:sz w:val="24"/>
          <w:szCs w:val="28"/>
          <w:rPrChange w:id="25" w:author="唐 和" w:date="2021-06-29T00:15:00Z">
            <w:rPr>
              <w:rFonts w:ascii="宋体" w:eastAsia="宋体" w:hAnsi="宋体" w:hint="eastAsia"/>
              <w:sz w:val="24"/>
              <w:szCs w:val="28"/>
              <w:u w:val="single"/>
            </w:rPr>
          </w:rPrChange>
        </w:rPr>
        <w:t>加基址</w:t>
      </w:r>
      <w:del w:id="26" w:author="唐 和" w:date="2021-06-29T00:14:00Z">
        <w:r w:rsidRPr="00FF1D9B" w:rsidDel="00FF1D9B">
          <w:rPr>
            <w:rFonts w:ascii="宋体" w:eastAsia="宋体" w:hAnsi="宋体"/>
            <w:sz w:val="24"/>
            <w:szCs w:val="28"/>
            <w:rPrChange w:id="27"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方式和</w:delText>
        </w:r>
        <w:r w:rsidRPr="00FF1D9B" w:rsidDel="00FF1D9B">
          <w:rPr>
            <w:rFonts w:ascii="宋体" w:eastAsia="宋体" w:hAnsi="宋体"/>
            <w:sz w:val="24"/>
            <w:szCs w:val="28"/>
            <w:rPrChange w:id="28" w:author="唐 和" w:date="2021-06-29T00:15:00Z">
              <w:rPr>
                <w:rFonts w:ascii="宋体" w:eastAsia="宋体" w:hAnsi="宋体"/>
                <w:sz w:val="24"/>
                <w:szCs w:val="28"/>
                <w:u w:val="single"/>
              </w:rPr>
            </w:rPrChange>
          </w:rPr>
          <w:delText xml:space="preserve"> </w:delText>
        </w:r>
      </w:del>
      <w:ins w:id="29" w:author="唐 和" w:date="2021-06-29T00:14:00Z">
        <w:r w:rsidR="00FF1D9B" w:rsidRPr="00FF1D9B">
          <w:rPr>
            <w:rFonts w:ascii="宋体" w:eastAsia="宋体" w:hAnsi="宋体" w:hint="eastAsia"/>
            <w:sz w:val="24"/>
            <w:szCs w:val="28"/>
          </w:rPr>
          <w:t>、</w:t>
        </w:r>
      </w:ins>
      <w:r w:rsidRPr="00FF1D9B">
        <w:rPr>
          <w:rFonts w:ascii="宋体" w:eastAsia="宋体" w:hAnsi="宋体" w:hint="eastAsia"/>
          <w:sz w:val="24"/>
          <w:szCs w:val="28"/>
          <w:rPrChange w:id="30" w:author="唐 和" w:date="2021-06-29T00:15:00Z">
            <w:rPr>
              <w:rFonts w:ascii="宋体" w:eastAsia="宋体" w:hAnsi="宋体" w:hint="eastAsia"/>
              <w:sz w:val="24"/>
              <w:szCs w:val="28"/>
              <w:u w:val="single"/>
            </w:rPr>
          </w:rPrChange>
        </w:rPr>
        <w:t>地址映像</w:t>
      </w:r>
      <w:del w:id="31" w:author="唐 和" w:date="2021-06-29T00:14:00Z">
        <w:r w:rsidRPr="00FF1D9B" w:rsidDel="00FF1D9B">
          <w:rPr>
            <w:rFonts w:ascii="宋体" w:eastAsia="宋体" w:hAnsi="宋体"/>
            <w:sz w:val="24"/>
            <w:szCs w:val="28"/>
            <w:rPrChange w:id="32"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方式。</w:delText>
        </w:r>
      </w:del>
      <w:ins w:id="33" w:author="唐 和" w:date="2021-06-29T00:14:00Z">
        <w:r w:rsidR="00FF1D9B" w:rsidRPr="00FF1D9B">
          <w:rPr>
            <w:rFonts w:ascii="宋体" w:eastAsia="宋体" w:hAnsi="宋体" w:hint="eastAsia"/>
            <w:sz w:val="24"/>
            <w:szCs w:val="28"/>
          </w:rPr>
          <w:t>；</w:t>
        </w:r>
      </w:ins>
    </w:p>
    <w:p w14:paraId="4AF90050" w14:textId="3EBE53DF" w:rsidR="00142CEC" w:rsidRPr="00FF1D9B" w:rsidRDefault="00B16675">
      <w:pPr>
        <w:pStyle w:val="a8"/>
        <w:numPr>
          <w:ilvl w:val="0"/>
          <w:numId w:val="1"/>
        </w:numPr>
        <w:spacing w:line="360" w:lineRule="auto"/>
        <w:ind w:firstLineChars="0"/>
        <w:rPr>
          <w:rFonts w:ascii="宋体" w:eastAsia="宋体" w:hAnsi="宋体"/>
          <w:sz w:val="24"/>
          <w:szCs w:val="28"/>
        </w:rPr>
      </w:pPr>
      <w:del w:id="34" w:author="唐 和" w:date="2021-06-29T00:14:00Z">
        <w:r w:rsidRPr="00FF1D9B" w:rsidDel="00FF1D9B">
          <w:rPr>
            <w:rFonts w:ascii="宋体" w:eastAsia="宋体" w:hAnsi="宋体" w:hint="eastAsia"/>
            <w:sz w:val="24"/>
            <w:szCs w:val="28"/>
          </w:rPr>
          <w:delText>在分页虚拟存储体系中，</w:delText>
        </w:r>
        <w:r w:rsidRPr="00FF1D9B" w:rsidDel="00FF1D9B">
          <w:rPr>
            <w:rFonts w:ascii="宋体" w:eastAsia="宋体" w:hAnsi="宋体"/>
            <w:sz w:val="24"/>
            <w:szCs w:val="28"/>
            <w:rPrChange w:id="35" w:author="唐 和" w:date="2021-06-29T00:15:00Z">
              <w:rPr>
                <w:rFonts w:ascii="宋体" w:eastAsia="宋体" w:hAnsi="宋体"/>
                <w:sz w:val="24"/>
                <w:szCs w:val="28"/>
                <w:u w:val="single"/>
              </w:rPr>
            </w:rPrChange>
          </w:rPr>
          <w:delText xml:space="preserve"> </w:delText>
        </w:r>
      </w:del>
      <w:r w:rsidRPr="00FF1D9B">
        <w:rPr>
          <w:rFonts w:ascii="宋体" w:eastAsia="宋体" w:hAnsi="宋体" w:hint="eastAsia"/>
          <w:sz w:val="24"/>
          <w:szCs w:val="28"/>
          <w:rPrChange w:id="36" w:author="唐 和" w:date="2021-06-29T00:15:00Z">
            <w:rPr>
              <w:rFonts w:ascii="宋体" w:eastAsia="宋体" w:hAnsi="宋体" w:hint="eastAsia"/>
              <w:sz w:val="24"/>
              <w:szCs w:val="28"/>
              <w:u w:val="single"/>
            </w:rPr>
          </w:rPrChange>
        </w:rPr>
        <w:t>地址映像</w:t>
      </w:r>
      <w:del w:id="37" w:author="唐 和" w:date="2021-06-29T00:14:00Z">
        <w:r w:rsidRPr="00FF1D9B" w:rsidDel="00FF1D9B">
          <w:rPr>
            <w:rFonts w:ascii="宋体" w:eastAsia="宋体" w:hAnsi="宋体"/>
            <w:sz w:val="24"/>
            <w:szCs w:val="28"/>
            <w:rPrChange w:id="38"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是指每个虚页按什么规则装入实存；</w:delText>
        </w:r>
        <w:r w:rsidRPr="00FF1D9B" w:rsidDel="00FF1D9B">
          <w:rPr>
            <w:rFonts w:ascii="宋体" w:eastAsia="宋体" w:hAnsi="宋体"/>
            <w:sz w:val="24"/>
            <w:szCs w:val="28"/>
            <w:rPrChange w:id="39" w:author="唐 和" w:date="2021-06-29T00:15:00Z">
              <w:rPr>
                <w:rFonts w:ascii="宋体" w:eastAsia="宋体" w:hAnsi="宋体"/>
                <w:sz w:val="24"/>
                <w:szCs w:val="28"/>
                <w:u w:val="single"/>
              </w:rPr>
            </w:rPrChange>
          </w:rPr>
          <w:delText xml:space="preserve"> </w:delText>
        </w:r>
      </w:del>
      <w:ins w:id="40" w:author="唐 和" w:date="2021-06-29T00:14:00Z">
        <w:r w:rsidR="00FF1D9B" w:rsidRPr="00FF1D9B">
          <w:rPr>
            <w:rFonts w:ascii="宋体" w:eastAsia="宋体" w:hAnsi="宋体" w:hint="eastAsia"/>
            <w:sz w:val="24"/>
            <w:szCs w:val="28"/>
          </w:rPr>
          <w:t>、</w:t>
        </w:r>
      </w:ins>
      <w:r w:rsidRPr="00FF1D9B">
        <w:rPr>
          <w:rFonts w:ascii="宋体" w:eastAsia="宋体" w:hAnsi="宋体" w:hint="eastAsia"/>
          <w:sz w:val="24"/>
          <w:szCs w:val="28"/>
          <w:rPrChange w:id="41" w:author="唐 和" w:date="2021-06-29T00:15:00Z">
            <w:rPr>
              <w:rFonts w:ascii="宋体" w:eastAsia="宋体" w:hAnsi="宋体" w:hint="eastAsia"/>
              <w:sz w:val="24"/>
              <w:szCs w:val="28"/>
              <w:u w:val="single"/>
            </w:rPr>
          </w:rPrChange>
        </w:rPr>
        <w:t>地址变换</w:t>
      </w:r>
      <w:del w:id="42" w:author="唐 和" w:date="2021-06-29T00:14:00Z">
        <w:r w:rsidRPr="00FF1D9B" w:rsidDel="00FF1D9B">
          <w:rPr>
            <w:rFonts w:ascii="宋体" w:eastAsia="宋体" w:hAnsi="宋体"/>
            <w:sz w:val="24"/>
            <w:szCs w:val="28"/>
            <w:rPrChange w:id="43"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是虚地址如何变换成对应的实地址。</w:delText>
        </w:r>
      </w:del>
      <w:ins w:id="44" w:author="唐 和" w:date="2021-06-29T00:14:00Z">
        <w:r w:rsidR="00FF1D9B" w:rsidRPr="00FF1D9B">
          <w:rPr>
            <w:rFonts w:ascii="宋体" w:eastAsia="宋体" w:hAnsi="宋体" w:hint="eastAsia"/>
            <w:sz w:val="24"/>
            <w:szCs w:val="28"/>
          </w:rPr>
          <w:t>；</w:t>
        </w:r>
      </w:ins>
    </w:p>
    <w:p w14:paraId="4D8DECA1" w14:textId="4FC8214F" w:rsidR="00142CEC" w:rsidRPr="00FF1D9B" w:rsidRDefault="00B16675">
      <w:pPr>
        <w:pStyle w:val="a8"/>
        <w:numPr>
          <w:ilvl w:val="0"/>
          <w:numId w:val="1"/>
        </w:numPr>
        <w:spacing w:line="360" w:lineRule="auto"/>
        <w:ind w:firstLineChars="0"/>
        <w:rPr>
          <w:rFonts w:ascii="宋体" w:eastAsia="宋体" w:hAnsi="宋体"/>
          <w:sz w:val="24"/>
          <w:szCs w:val="28"/>
        </w:rPr>
      </w:pPr>
      <w:del w:id="45" w:author="唐 和" w:date="2021-06-29T00:14:00Z">
        <w:r w:rsidRPr="00FF1D9B" w:rsidDel="00FF1D9B">
          <w:rPr>
            <w:rFonts w:ascii="宋体" w:eastAsia="宋体" w:hAnsi="宋体" w:hint="eastAsia"/>
            <w:sz w:val="24"/>
            <w:szCs w:val="28"/>
          </w:rPr>
          <w:delText>常见的页面替换算法主要有以下四种：</w:delText>
        </w:r>
        <w:r w:rsidRPr="00FF1D9B" w:rsidDel="00FF1D9B">
          <w:rPr>
            <w:rFonts w:ascii="宋体" w:eastAsia="宋体" w:hAnsi="宋体"/>
            <w:sz w:val="24"/>
            <w:szCs w:val="28"/>
            <w:rPrChange w:id="46" w:author="唐 和" w:date="2021-06-29T00:15:00Z">
              <w:rPr>
                <w:rFonts w:ascii="宋体" w:eastAsia="宋体" w:hAnsi="宋体"/>
                <w:sz w:val="24"/>
                <w:szCs w:val="28"/>
                <w:u w:val="single"/>
              </w:rPr>
            </w:rPrChange>
          </w:rPr>
          <w:delText xml:space="preserve"> </w:delText>
        </w:r>
      </w:del>
      <w:r w:rsidRPr="00FF1D9B">
        <w:rPr>
          <w:rFonts w:ascii="宋体" w:eastAsia="宋体" w:hAnsi="宋体" w:hint="eastAsia"/>
          <w:sz w:val="24"/>
          <w:szCs w:val="28"/>
          <w:rPrChange w:id="47" w:author="唐 和" w:date="2021-06-29T00:15:00Z">
            <w:rPr>
              <w:rFonts w:ascii="宋体" w:eastAsia="宋体" w:hAnsi="宋体" w:hint="eastAsia"/>
              <w:sz w:val="24"/>
              <w:szCs w:val="28"/>
              <w:u w:val="single"/>
            </w:rPr>
          </w:rPrChange>
        </w:rPr>
        <w:t>随机算法（</w:t>
      </w:r>
      <w:r w:rsidRPr="00FF1D9B">
        <w:rPr>
          <w:rFonts w:ascii="宋体" w:eastAsia="宋体" w:hAnsi="宋体"/>
          <w:sz w:val="24"/>
          <w:szCs w:val="28"/>
          <w:rPrChange w:id="48" w:author="唐 和" w:date="2021-06-29T00:15:00Z">
            <w:rPr>
              <w:rFonts w:ascii="宋体" w:eastAsia="宋体" w:hAnsi="宋体"/>
              <w:sz w:val="24"/>
              <w:szCs w:val="28"/>
              <w:u w:val="single"/>
            </w:rPr>
          </w:rPrChange>
        </w:rPr>
        <w:t>RAND）</w:t>
      </w:r>
      <w:del w:id="49" w:author="唐 和" w:date="2021-06-29T00:14:00Z">
        <w:r w:rsidRPr="00FF1D9B" w:rsidDel="00FF1D9B">
          <w:rPr>
            <w:rFonts w:ascii="宋体" w:eastAsia="宋体" w:hAnsi="宋体"/>
            <w:sz w:val="24"/>
            <w:szCs w:val="28"/>
            <w:rPrChange w:id="50"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w:delText>
        </w:r>
        <w:r w:rsidRPr="00FF1D9B" w:rsidDel="00FF1D9B">
          <w:rPr>
            <w:rFonts w:ascii="宋体" w:eastAsia="宋体" w:hAnsi="宋体"/>
            <w:sz w:val="24"/>
            <w:szCs w:val="28"/>
            <w:rPrChange w:id="51" w:author="唐 和" w:date="2021-06-29T00:15:00Z">
              <w:rPr>
                <w:rFonts w:ascii="宋体" w:eastAsia="宋体" w:hAnsi="宋体"/>
                <w:sz w:val="24"/>
                <w:szCs w:val="28"/>
                <w:u w:val="single"/>
              </w:rPr>
            </w:rPrChange>
          </w:rPr>
          <w:delText xml:space="preserve"> </w:delText>
        </w:r>
      </w:del>
      <w:ins w:id="52" w:author="唐 和" w:date="2021-06-29T00:14:00Z">
        <w:r w:rsidR="00FF1D9B" w:rsidRPr="00FF1D9B">
          <w:rPr>
            <w:rFonts w:ascii="宋体" w:eastAsia="宋体" w:hAnsi="宋体" w:hint="eastAsia"/>
            <w:sz w:val="24"/>
            <w:szCs w:val="28"/>
          </w:rPr>
          <w:t>、</w:t>
        </w:r>
      </w:ins>
      <w:r w:rsidRPr="00FF1D9B">
        <w:rPr>
          <w:rFonts w:ascii="宋体" w:eastAsia="宋体" w:hAnsi="宋体" w:hint="eastAsia"/>
          <w:sz w:val="24"/>
          <w:szCs w:val="28"/>
          <w:rPrChange w:id="53" w:author="唐 和" w:date="2021-06-29T00:15:00Z">
            <w:rPr>
              <w:rFonts w:ascii="宋体" w:eastAsia="宋体" w:hAnsi="宋体" w:hint="eastAsia"/>
              <w:sz w:val="24"/>
              <w:szCs w:val="28"/>
              <w:u w:val="single"/>
            </w:rPr>
          </w:rPrChange>
        </w:rPr>
        <w:t>先进先出算法（</w:t>
      </w:r>
      <w:r w:rsidRPr="00FF1D9B">
        <w:rPr>
          <w:rFonts w:ascii="宋体" w:eastAsia="宋体" w:hAnsi="宋体"/>
          <w:sz w:val="24"/>
          <w:szCs w:val="28"/>
          <w:rPrChange w:id="54" w:author="唐 和" w:date="2021-06-29T00:15:00Z">
            <w:rPr>
              <w:rFonts w:ascii="宋体" w:eastAsia="宋体" w:hAnsi="宋体"/>
              <w:sz w:val="24"/>
              <w:szCs w:val="28"/>
              <w:u w:val="single"/>
            </w:rPr>
          </w:rPrChange>
        </w:rPr>
        <w:t>FIFO）</w:t>
      </w:r>
      <w:del w:id="55" w:author="唐 和" w:date="2021-06-29T00:14:00Z">
        <w:r w:rsidRPr="00FF1D9B" w:rsidDel="00FF1D9B">
          <w:rPr>
            <w:rFonts w:ascii="宋体" w:eastAsia="宋体" w:hAnsi="宋体"/>
            <w:sz w:val="24"/>
            <w:szCs w:val="28"/>
            <w:rPrChange w:id="56"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w:delText>
        </w:r>
        <w:r w:rsidRPr="00FF1D9B" w:rsidDel="00FF1D9B">
          <w:rPr>
            <w:rFonts w:ascii="宋体" w:eastAsia="宋体" w:hAnsi="宋体"/>
            <w:sz w:val="24"/>
            <w:szCs w:val="28"/>
            <w:rPrChange w:id="57" w:author="唐 和" w:date="2021-06-29T00:15:00Z">
              <w:rPr>
                <w:rFonts w:ascii="宋体" w:eastAsia="宋体" w:hAnsi="宋体"/>
                <w:sz w:val="24"/>
                <w:szCs w:val="28"/>
                <w:u w:val="single"/>
              </w:rPr>
            </w:rPrChange>
          </w:rPr>
          <w:delText xml:space="preserve"> </w:delText>
        </w:r>
      </w:del>
      <w:ins w:id="58" w:author="唐 和" w:date="2021-06-29T00:14:00Z">
        <w:r w:rsidR="00FF1D9B" w:rsidRPr="00FF1D9B">
          <w:rPr>
            <w:rFonts w:ascii="宋体" w:eastAsia="宋体" w:hAnsi="宋体" w:hint="eastAsia"/>
            <w:sz w:val="24"/>
            <w:szCs w:val="28"/>
          </w:rPr>
          <w:t>、</w:t>
        </w:r>
      </w:ins>
      <w:r w:rsidRPr="00FF1D9B">
        <w:rPr>
          <w:rFonts w:ascii="宋体" w:eastAsia="宋体" w:hAnsi="宋体" w:hint="eastAsia"/>
          <w:sz w:val="24"/>
          <w:szCs w:val="28"/>
          <w:rPrChange w:id="59" w:author="唐 和" w:date="2021-06-29T00:15:00Z">
            <w:rPr>
              <w:rFonts w:ascii="宋体" w:eastAsia="宋体" w:hAnsi="宋体" w:hint="eastAsia"/>
              <w:sz w:val="24"/>
              <w:szCs w:val="28"/>
              <w:u w:val="single"/>
            </w:rPr>
          </w:rPrChange>
        </w:rPr>
        <w:t>近期最少使用算法（</w:t>
      </w:r>
      <w:r w:rsidRPr="00FF1D9B">
        <w:rPr>
          <w:rFonts w:ascii="宋体" w:eastAsia="宋体" w:hAnsi="宋体"/>
          <w:sz w:val="24"/>
          <w:szCs w:val="28"/>
          <w:rPrChange w:id="60" w:author="唐 和" w:date="2021-06-29T00:15:00Z">
            <w:rPr>
              <w:rFonts w:ascii="宋体" w:eastAsia="宋体" w:hAnsi="宋体"/>
              <w:sz w:val="24"/>
              <w:szCs w:val="28"/>
              <w:u w:val="single"/>
            </w:rPr>
          </w:rPrChange>
        </w:rPr>
        <w:t>LRU</w:t>
      </w:r>
      <w:ins w:id="61" w:author="唐 和" w:date="2021-06-29T00:15:00Z">
        <w:r w:rsidR="00D06981">
          <w:rPr>
            <w:rFonts w:ascii="宋体" w:eastAsia="宋体" w:hAnsi="宋体" w:hint="eastAsia"/>
            <w:sz w:val="24"/>
            <w:szCs w:val="28"/>
          </w:rPr>
          <w:t>）</w:t>
        </w:r>
      </w:ins>
      <w:del w:id="62" w:author="唐 和" w:date="2021-06-29T00:14:00Z">
        <w:r w:rsidRPr="00FF1D9B" w:rsidDel="00FF1D9B">
          <w:rPr>
            <w:rFonts w:ascii="宋体" w:eastAsia="宋体" w:hAnsi="宋体" w:hint="eastAsia"/>
            <w:sz w:val="24"/>
            <w:szCs w:val="28"/>
            <w:rPrChange w:id="63" w:author="唐 和" w:date="2021-06-29T00:15:00Z">
              <w:rPr>
                <w:rFonts w:ascii="宋体" w:eastAsia="宋体" w:hAnsi="宋体" w:hint="eastAsia"/>
                <w:sz w:val="24"/>
                <w:szCs w:val="28"/>
                <w:u w:val="single"/>
              </w:rPr>
            </w:rPrChange>
          </w:rPr>
          <w:delText>）</w:delText>
        </w:r>
        <w:r w:rsidRPr="00FF1D9B" w:rsidDel="00FF1D9B">
          <w:rPr>
            <w:rFonts w:ascii="宋体" w:eastAsia="宋体" w:hAnsi="宋体"/>
            <w:sz w:val="24"/>
            <w:szCs w:val="28"/>
            <w:rPrChange w:id="64"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w:delText>
        </w:r>
        <w:r w:rsidRPr="00FF1D9B" w:rsidDel="00FF1D9B">
          <w:rPr>
            <w:rFonts w:ascii="宋体" w:eastAsia="宋体" w:hAnsi="宋体"/>
            <w:sz w:val="24"/>
            <w:szCs w:val="28"/>
            <w:rPrChange w:id="65" w:author="唐 和" w:date="2021-06-29T00:15:00Z">
              <w:rPr>
                <w:rFonts w:ascii="宋体" w:eastAsia="宋体" w:hAnsi="宋体"/>
                <w:sz w:val="24"/>
                <w:szCs w:val="28"/>
                <w:u w:val="single"/>
              </w:rPr>
            </w:rPrChange>
          </w:rPr>
          <w:delText xml:space="preserve"> </w:delText>
        </w:r>
      </w:del>
      <w:ins w:id="66" w:author="唐 和" w:date="2021-06-29T00:14:00Z">
        <w:r w:rsidR="00FF1D9B" w:rsidRPr="00FF1D9B">
          <w:rPr>
            <w:rFonts w:ascii="宋体" w:eastAsia="宋体" w:hAnsi="宋体" w:hint="eastAsia"/>
            <w:sz w:val="24"/>
            <w:szCs w:val="28"/>
            <w:rPrChange w:id="67" w:author="唐 和" w:date="2021-06-29T00:15:00Z">
              <w:rPr>
                <w:rFonts w:ascii="宋体" w:eastAsia="宋体" w:hAnsi="宋体" w:hint="eastAsia"/>
                <w:sz w:val="24"/>
                <w:szCs w:val="28"/>
                <w:u w:val="single"/>
              </w:rPr>
            </w:rPrChange>
          </w:rPr>
          <w:t>、</w:t>
        </w:r>
      </w:ins>
      <w:r w:rsidRPr="00FF1D9B">
        <w:rPr>
          <w:rFonts w:ascii="宋体" w:eastAsia="宋体" w:hAnsi="宋体" w:hint="eastAsia"/>
          <w:sz w:val="24"/>
          <w:szCs w:val="28"/>
          <w:rPrChange w:id="68" w:author="唐 和" w:date="2021-06-29T00:15:00Z">
            <w:rPr>
              <w:rFonts w:ascii="宋体" w:eastAsia="宋体" w:hAnsi="宋体" w:hint="eastAsia"/>
              <w:sz w:val="24"/>
              <w:szCs w:val="28"/>
              <w:u w:val="single"/>
            </w:rPr>
          </w:rPrChange>
        </w:rPr>
        <w:t>优化替换算法（</w:t>
      </w:r>
      <w:r w:rsidRPr="00FF1D9B">
        <w:rPr>
          <w:rFonts w:ascii="宋体" w:eastAsia="宋体" w:hAnsi="宋体"/>
          <w:sz w:val="24"/>
          <w:szCs w:val="28"/>
          <w:rPrChange w:id="69" w:author="唐 和" w:date="2021-06-29T00:15:00Z">
            <w:rPr>
              <w:rFonts w:ascii="宋体" w:eastAsia="宋体" w:hAnsi="宋体"/>
              <w:sz w:val="24"/>
              <w:szCs w:val="28"/>
              <w:u w:val="single"/>
            </w:rPr>
          </w:rPrChange>
        </w:rPr>
        <w:t>OPT）</w:t>
      </w:r>
      <w:del w:id="70" w:author="唐 和" w:date="2021-06-29T00:14:00Z">
        <w:r w:rsidRPr="00FF1D9B" w:rsidDel="00FF1D9B">
          <w:rPr>
            <w:rFonts w:ascii="宋体" w:eastAsia="宋体" w:hAnsi="宋体"/>
            <w:sz w:val="24"/>
            <w:szCs w:val="28"/>
            <w:rPrChange w:id="71"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w:delText>
        </w:r>
      </w:del>
      <w:ins w:id="72" w:author="唐 和" w:date="2021-06-29T00:14:00Z">
        <w:r w:rsidR="00FF1D9B" w:rsidRPr="00FF1D9B">
          <w:rPr>
            <w:rFonts w:ascii="宋体" w:eastAsia="宋体" w:hAnsi="宋体" w:hint="eastAsia"/>
            <w:sz w:val="24"/>
            <w:szCs w:val="28"/>
          </w:rPr>
          <w:t>；</w:t>
        </w:r>
      </w:ins>
    </w:p>
    <w:p w14:paraId="58BBC816" w14:textId="316EDA00" w:rsidR="00142CEC" w:rsidRPr="00FF1D9B" w:rsidRDefault="00B16675">
      <w:pPr>
        <w:pStyle w:val="a8"/>
        <w:numPr>
          <w:ilvl w:val="0"/>
          <w:numId w:val="1"/>
        </w:numPr>
        <w:spacing w:line="360" w:lineRule="auto"/>
        <w:ind w:firstLineChars="0"/>
        <w:rPr>
          <w:rFonts w:ascii="宋体" w:eastAsia="宋体" w:hAnsi="宋体"/>
          <w:sz w:val="24"/>
          <w:szCs w:val="28"/>
        </w:rPr>
      </w:pPr>
      <w:del w:id="73" w:author="唐 和" w:date="2021-06-29T00:14:00Z">
        <w:r w:rsidRPr="00FF1D9B" w:rsidDel="00FF1D9B">
          <w:rPr>
            <w:rFonts w:ascii="宋体" w:eastAsia="宋体" w:hAnsi="宋体"/>
            <w:sz w:val="24"/>
            <w:szCs w:val="28"/>
            <w:rPrChange w:id="74" w:author="唐 和" w:date="2021-06-29T00:15:00Z">
              <w:rPr>
                <w:rFonts w:ascii="宋体" w:eastAsia="宋体" w:hAnsi="宋体"/>
                <w:sz w:val="24"/>
                <w:szCs w:val="28"/>
                <w:u w:val="single"/>
              </w:rPr>
            </w:rPrChange>
          </w:rPr>
          <w:delText xml:space="preserve"> </w:delText>
        </w:r>
      </w:del>
      <w:r w:rsidRPr="00FF1D9B">
        <w:rPr>
          <w:rFonts w:ascii="宋体" w:eastAsia="宋体" w:hAnsi="宋体" w:hint="eastAsia"/>
          <w:sz w:val="24"/>
          <w:szCs w:val="28"/>
          <w:rPrChange w:id="75" w:author="唐 和" w:date="2021-06-29T00:15:00Z">
            <w:rPr>
              <w:rFonts w:ascii="宋体" w:eastAsia="宋体" w:hAnsi="宋体" w:hint="eastAsia"/>
              <w:sz w:val="24"/>
              <w:szCs w:val="28"/>
              <w:u w:val="single"/>
            </w:rPr>
          </w:rPrChange>
        </w:rPr>
        <w:t>并行存储器</w:t>
      </w:r>
      <w:del w:id="76" w:author="唐 和" w:date="2021-06-29T00:14:00Z">
        <w:r w:rsidRPr="00FF1D9B" w:rsidDel="00FF1D9B">
          <w:rPr>
            <w:rFonts w:ascii="宋体" w:eastAsia="宋体" w:hAnsi="宋体"/>
            <w:sz w:val="24"/>
            <w:szCs w:val="28"/>
            <w:rPrChange w:id="77"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是将存储器分成多个模块，可以并行读出多个单元的存储结构。</w:delText>
        </w:r>
      </w:del>
      <w:ins w:id="78" w:author="唐 和" w:date="2021-06-29T00:14:00Z">
        <w:r w:rsidR="00FF1D9B" w:rsidRPr="00FF1D9B">
          <w:rPr>
            <w:rFonts w:ascii="宋体" w:eastAsia="宋体" w:hAnsi="宋体" w:hint="eastAsia"/>
            <w:sz w:val="24"/>
            <w:szCs w:val="28"/>
          </w:rPr>
          <w:t>；</w:t>
        </w:r>
      </w:ins>
    </w:p>
    <w:p w14:paraId="36F7C78A" w14:textId="48EBCC3D" w:rsidR="00142CEC" w:rsidRPr="00FF1D9B" w:rsidRDefault="00B16675">
      <w:pPr>
        <w:pStyle w:val="a8"/>
        <w:numPr>
          <w:ilvl w:val="0"/>
          <w:numId w:val="1"/>
        </w:numPr>
        <w:spacing w:line="360" w:lineRule="auto"/>
        <w:ind w:firstLineChars="0"/>
        <w:rPr>
          <w:rFonts w:ascii="宋体" w:eastAsia="宋体" w:hAnsi="宋体"/>
          <w:sz w:val="24"/>
          <w:szCs w:val="28"/>
        </w:rPr>
      </w:pPr>
      <w:del w:id="79" w:author="唐 和" w:date="2021-06-29T00:14:00Z">
        <w:r w:rsidRPr="00FF1D9B" w:rsidDel="00FF1D9B">
          <w:rPr>
            <w:rFonts w:ascii="宋体" w:eastAsia="宋体" w:hAnsi="宋体" w:hint="eastAsia"/>
            <w:sz w:val="24"/>
            <w:szCs w:val="28"/>
          </w:rPr>
          <w:delText>并行存储器将主存划为多个容量</w:delText>
        </w:r>
        <w:r w:rsidRPr="00FF1D9B" w:rsidDel="00FF1D9B">
          <w:rPr>
            <w:rFonts w:ascii="宋体" w:eastAsia="宋体" w:hAnsi="宋体"/>
            <w:sz w:val="24"/>
            <w:szCs w:val="28"/>
            <w:rPrChange w:id="80" w:author="唐 和" w:date="2021-06-29T00:15:00Z">
              <w:rPr>
                <w:rFonts w:ascii="宋体" w:eastAsia="宋体" w:hAnsi="宋体"/>
                <w:sz w:val="24"/>
                <w:szCs w:val="28"/>
                <w:u w:val="single"/>
              </w:rPr>
            </w:rPrChange>
          </w:rPr>
          <w:delText xml:space="preserve"> </w:delText>
        </w:r>
      </w:del>
      <w:r w:rsidRPr="00FF1D9B">
        <w:rPr>
          <w:rFonts w:ascii="宋体" w:eastAsia="宋体" w:hAnsi="宋体" w:hint="eastAsia"/>
          <w:sz w:val="24"/>
          <w:szCs w:val="28"/>
          <w:rPrChange w:id="81" w:author="唐 和" w:date="2021-06-29T00:15:00Z">
            <w:rPr>
              <w:rFonts w:ascii="宋体" w:eastAsia="宋体" w:hAnsi="宋体" w:hint="eastAsia"/>
              <w:sz w:val="24"/>
              <w:szCs w:val="28"/>
              <w:u w:val="single"/>
            </w:rPr>
          </w:rPrChange>
        </w:rPr>
        <w:t>相同</w:t>
      </w:r>
      <w:del w:id="82" w:author="唐 和" w:date="2021-06-29T00:14:00Z">
        <w:r w:rsidRPr="00FF1D9B" w:rsidDel="00FF1D9B">
          <w:rPr>
            <w:rFonts w:ascii="宋体" w:eastAsia="宋体" w:hAnsi="宋体"/>
            <w:sz w:val="24"/>
            <w:szCs w:val="28"/>
            <w:rPrChange w:id="83"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（相同</w:delText>
        </w:r>
        <w:r w:rsidRPr="00FF1D9B" w:rsidDel="00FF1D9B">
          <w:rPr>
            <w:rFonts w:ascii="宋体" w:eastAsia="宋体" w:hAnsi="宋体"/>
            <w:sz w:val="24"/>
            <w:szCs w:val="28"/>
          </w:rPr>
          <w:delText>/不同）的存储模块，在同一时间允许对多个模块进行独立的访问。</w:delText>
        </w:r>
      </w:del>
      <w:ins w:id="84" w:author="唐 和" w:date="2021-06-29T00:14:00Z">
        <w:r w:rsidR="00FF1D9B" w:rsidRPr="00FF1D9B">
          <w:rPr>
            <w:rFonts w:ascii="宋体" w:eastAsia="宋体" w:hAnsi="宋体" w:hint="eastAsia"/>
            <w:sz w:val="24"/>
            <w:szCs w:val="28"/>
          </w:rPr>
          <w:t>；</w:t>
        </w:r>
      </w:ins>
    </w:p>
    <w:p w14:paraId="5AAEC0EA" w14:textId="7E493F11" w:rsidR="00142CEC" w:rsidRPr="00FF1D9B" w:rsidRDefault="00B16675">
      <w:pPr>
        <w:pStyle w:val="a8"/>
        <w:numPr>
          <w:ilvl w:val="0"/>
          <w:numId w:val="1"/>
        </w:numPr>
        <w:spacing w:line="360" w:lineRule="auto"/>
        <w:ind w:firstLineChars="0"/>
        <w:rPr>
          <w:rFonts w:ascii="宋体" w:eastAsia="宋体" w:hAnsi="宋体"/>
          <w:sz w:val="24"/>
          <w:szCs w:val="28"/>
        </w:rPr>
      </w:pPr>
      <w:del w:id="85" w:author="唐 和" w:date="2021-06-29T00:14:00Z">
        <w:r w:rsidRPr="00FF1D9B" w:rsidDel="00FF1D9B">
          <w:rPr>
            <w:rFonts w:ascii="宋体" w:eastAsia="宋体" w:hAnsi="宋体"/>
            <w:sz w:val="24"/>
            <w:szCs w:val="28"/>
            <w:rPrChange w:id="86" w:author="唐 和" w:date="2021-06-29T00:15:00Z">
              <w:rPr>
                <w:rFonts w:ascii="宋体" w:eastAsia="宋体" w:hAnsi="宋体"/>
                <w:sz w:val="24"/>
                <w:szCs w:val="28"/>
                <w:u w:val="single"/>
              </w:rPr>
            </w:rPrChange>
          </w:rPr>
          <w:delText xml:space="preserve"> </w:delText>
        </w:r>
      </w:del>
      <w:r w:rsidRPr="00FF1D9B">
        <w:rPr>
          <w:rFonts w:ascii="宋体" w:eastAsia="宋体" w:hAnsi="宋体"/>
          <w:sz w:val="24"/>
          <w:szCs w:val="28"/>
          <w:rPrChange w:id="87" w:author="唐 和" w:date="2021-06-29T00:15:00Z">
            <w:rPr>
              <w:rFonts w:ascii="宋体" w:eastAsia="宋体" w:hAnsi="宋体"/>
              <w:sz w:val="24"/>
              <w:szCs w:val="28"/>
              <w:u w:val="single"/>
            </w:rPr>
          </w:rPrChange>
        </w:rPr>
        <w:t>Cache</w:t>
      </w:r>
      <w:del w:id="88" w:author="唐 和" w:date="2021-06-29T00:14:00Z">
        <w:r w:rsidRPr="00FF1D9B" w:rsidDel="00FF1D9B">
          <w:rPr>
            <w:rFonts w:ascii="宋体" w:eastAsia="宋体" w:hAnsi="宋体"/>
            <w:sz w:val="24"/>
            <w:szCs w:val="28"/>
            <w:rPrChange w:id="89"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是一种高速缓冲存储器，是为了解决</w:delText>
        </w:r>
        <w:r w:rsidRPr="00FF1D9B" w:rsidDel="00FF1D9B">
          <w:rPr>
            <w:rFonts w:ascii="宋体" w:eastAsia="宋体" w:hAnsi="宋体"/>
            <w:sz w:val="24"/>
            <w:szCs w:val="28"/>
          </w:rPr>
          <w:delText>CPU与主存之间速度不平衡而产生的一项硬件技术。</w:delText>
        </w:r>
      </w:del>
      <w:ins w:id="90" w:author="唐 和" w:date="2021-06-29T00:14:00Z">
        <w:r w:rsidR="00FF1D9B" w:rsidRPr="00FF1D9B">
          <w:rPr>
            <w:rFonts w:ascii="宋体" w:eastAsia="宋体" w:hAnsi="宋体" w:hint="eastAsia"/>
            <w:sz w:val="24"/>
            <w:szCs w:val="28"/>
          </w:rPr>
          <w:t>；</w:t>
        </w:r>
      </w:ins>
    </w:p>
    <w:p w14:paraId="7D2BAB4B" w14:textId="01571B63" w:rsidR="00142CEC" w:rsidRPr="00FF1D9B" w:rsidRDefault="00B16675">
      <w:pPr>
        <w:pStyle w:val="a8"/>
        <w:numPr>
          <w:ilvl w:val="0"/>
          <w:numId w:val="1"/>
        </w:numPr>
        <w:spacing w:line="360" w:lineRule="auto"/>
        <w:ind w:firstLineChars="0"/>
        <w:rPr>
          <w:rFonts w:ascii="宋体" w:eastAsia="宋体" w:hAnsi="宋体"/>
          <w:sz w:val="24"/>
          <w:szCs w:val="28"/>
        </w:rPr>
      </w:pPr>
      <w:del w:id="91" w:author="唐 和" w:date="2021-06-29T00:14:00Z">
        <w:r w:rsidRPr="00FF1D9B" w:rsidDel="00FF1D9B">
          <w:rPr>
            <w:rFonts w:ascii="宋体" w:eastAsia="宋体" w:hAnsi="宋体" w:hint="eastAsia"/>
            <w:sz w:val="24"/>
            <w:szCs w:val="28"/>
          </w:rPr>
          <w:delText>虚拟存储器的虚地址到辅存实地址的映像采用</w:delText>
        </w:r>
        <w:r w:rsidRPr="00FF1D9B" w:rsidDel="00FF1D9B">
          <w:rPr>
            <w:rFonts w:ascii="宋体" w:eastAsia="宋体" w:hAnsi="宋体"/>
            <w:sz w:val="24"/>
            <w:szCs w:val="28"/>
            <w:rPrChange w:id="92" w:author="唐 和" w:date="2021-06-29T00:15:00Z">
              <w:rPr>
                <w:rFonts w:ascii="宋体" w:eastAsia="宋体" w:hAnsi="宋体"/>
                <w:sz w:val="24"/>
                <w:szCs w:val="28"/>
                <w:u w:val="single"/>
              </w:rPr>
            </w:rPrChange>
          </w:rPr>
          <w:delText xml:space="preserve"> </w:delText>
        </w:r>
      </w:del>
      <w:r w:rsidRPr="00FF1D9B">
        <w:rPr>
          <w:rFonts w:ascii="宋体" w:eastAsia="宋体" w:hAnsi="宋体" w:hint="eastAsia"/>
          <w:sz w:val="24"/>
          <w:szCs w:val="28"/>
          <w:rPrChange w:id="93" w:author="唐 和" w:date="2021-06-29T00:15:00Z">
            <w:rPr>
              <w:rFonts w:ascii="宋体" w:eastAsia="宋体" w:hAnsi="宋体" w:hint="eastAsia"/>
              <w:sz w:val="24"/>
              <w:szCs w:val="28"/>
              <w:u w:val="single"/>
            </w:rPr>
          </w:rPrChange>
        </w:rPr>
        <w:t>全相联方式</w:t>
      </w:r>
      <w:del w:id="94" w:author="唐 和" w:date="2021-06-29T00:14:00Z">
        <w:r w:rsidRPr="00FF1D9B" w:rsidDel="00FF1D9B">
          <w:rPr>
            <w:rFonts w:ascii="宋体" w:eastAsia="宋体" w:hAnsi="宋体"/>
            <w:sz w:val="24"/>
            <w:szCs w:val="28"/>
            <w:rPrChange w:id="95"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，通过</w:delText>
        </w:r>
        <w:r w:rsidRPr="00FF1D9B" w:rsidDel="00FF1D9B">
          <w:rPr>
            <w:rFonts w:ascii="宋体" w:eastAsia="宋体" w:hAnsi="宋体"/>
            <w:sz w:val="24"/>
            <w:szCs w:val="28"/>
            <w:rPrChange w:id="96" w:author="唐 和" w:date="2021-06-29T00:15:00Z">
              <w:rPr>
                <w:rFonts w:ascii="宋体" w:eastAsia="宋体" w:hAnsi="宋体"/>
                <w:sz w:val="24"/>
                <w:szCs w:val="28"/>
                <w:u w:val="single"/>
              </w:rPr>
            </w:rPrChange>
          </w:rPr>
          <w:delText xml:space="preserve"> </w:delText>
        </w:r>
      </w:del>
      <w:ins w:id="97" w:author="唐 和" w:date="2021-06-29T00:14:00Z">
        <w:r w:rsidR="00FF1D9B" w:rsidRPr="00FF1D9B">
          <w:rPr>
            <w:rFonts w:ascii="宋体" w:eastAsia="宋体" w:hAnsi="宋体" w:hint="eastAsia"/>
            <w:sz w:val="24"/>
            <w:szCs w:val="28"/>
          </w:rPr>
          <w:t>、</w:t>
        </w:r>
      </w:ins>
      <w:r w:rsidRPr="00FF1D9B">
        <w:rPr>
          <w:rFonts w:ascii="宋体" w:eastAsia="宋体" w:hAnsi="宋体" w:hint="eastAsia"/>
          <w:sz w:val="24"/>
          <w:szCs w:val="28"/>
          <w:rPrChange w:id="98" w:author="唐 和" w:date="2021-06-29T00:15:00Z">
            <w:rPr>
              <w:rFonts w:ascii="宋体" w:eastAsia="宋体" w:hAnsi="宋体" w:hint="eastAsia"/>
              <w:sz w:val="24"/>
              <w:szCs w:val="28"/>
              <w:u w:val="single"/>
            </w:rPr>
          </w:rPrChange>
        </w:rPr>
        <w:t>页表</w:t>
      </w:r>
      <w:del w:id="99" w:author="唐 和" w:date="2021-06-29T00:14:00Z">
        <w:r w:rsidRPr="00FF1D9B" w:rsidDel="00FF1D9B">
          <w:rPr>
            <w:rFonts w:ascii="宋体" w:eastAsia="宋体" w:hAnsi="宋体"/>
            <w:sz w:val="24"/>
            <w:szCs w:val="28"/>
            <w:rPrChange w:id="100"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完成虚地址到辅存实地址的变换。</w:delText>
        </w:r>
      </w:del>
      <w:ins w:id="101" w:author="唐 和" w:date="2021-06-29T00:14:00Z">
        <w:r w:rsidR="00FF1D9B" w:rsidRPr="00FF1D9B">
          <w:rPr>
            <w:rFonts w:ascii="宋体" w:eastAsia="宋体" w:hAnsi="宋体" w:hint="eastAsia"/>
            <w:sz w:val="24"/>
            <w:szCs w:val="28"/>
          </w:rPr>
          <w:t>；</w:t>
        </w:r>
      </w:ins>
    </w:p>
    <w:p w14:paraId="0F5757BB" w14:textId="34866977" w:rsidR="00142CEC" w:rsidRPr="00FF1D9B" w:rsidRDefault="00B16675">
      <w:pPr>
        <w:pStyle w:val="a8"/>
        <w:numPr>
          <w:ilvl w:val="0"/>
          <w:numId w:val="1"/>
        </w:numPr>
        <w:spacing w:line="360" w:lineRule="auto"/>
        <w:ind w:firstLineChars="0"/>
        <w:rPr>
          <w:rFonts w:ascii="宋体" w:eastAsia="宋体" w:hAnsi="宋体"/>
          <w:sz w:val="24"/>
          <w:szCs w:val="28"/>
        </w:rPr>
      </w:pPr>
      <w:del w:id="102" w:author="唐 和" w:date="2021-06-29T00:15:00Z">
        <w:r w:rsidRPr="00FF1D9B" w:rsidDel="00FF1D9B">
          <w:rPr>
            <w:rFonts w:ascii="宋体" w:eastAsia="宋体" w:hAnsi="宋体" w:hint="eastAsia"/>
            <w:sz w:val="24"/>
            <w:szCs w:val="28"/>
          </w:rPr>
          <w:delText>为了使系统能够正常工作，必须对主存的使用进行存储保护，包括</w:delText>
        </w:r>
        <w:r w:rsidRPr="00FF1D9B" w:rsidDel="00FF1D9B">
          <w:rPr>
            <w:rFonts w:ascii="宋体" w:eastAsia="宋体" w:hAnsi="宋体"/>
            <w:sz w:val="24"/>
            <w:szCs w:val="28"/>
            <w:rPrChange w:id="103" w:author="唐 和" w:date="2021-06-29T00:15:00Z">
              <w:rPr>
                <w:rFonts w:ascii="宋体" w:eastAsia="宋体" w:hAnsi="宋体"/>
                <w:sz w:val="24"/>
                <w:szCs w:val="28"/>
                <w:u w:val="single"/>
              </w:rPr>
            </w:rPrChange>
          </w:rPr>
          <w:delText xml:space="preserve"> </w:delText>
        </w:r>
      </w:del>
      <w:r w:rsidRPr="00FF1D9B">
        <w:rPr>
          <w:rFonts w:ascii="宋体" w:eastAsia="宋体" w:hAnsi="宋体" w:hint="eastAsia"/>
          <w:sz w:val="24"/>
          <w:szCs w:val="28"/>
          <w:rPrChange w:id="104" w:author="唐 和" w:date="2021-06-29T00:15:00Z">
            <w:rPr>
              <w:rFonts w:ascii="宋体" w:eastAsia="宋体" w:hAnsi="宋体" w:hint="eastAsia"/>
              <w:sz w:val="24"/>
              <w:szCs w:val="28"/>
              <w:u w:val="single"/>
            </w:rPr>
          </w:rPrChange>
        </w:rPr>
        <w:t>存储区域</w:t>
      </w:r>
      <w:del w:id="105" w:author="唐 和" w:date="2021-06-29T00:15:00Z">
        <w:r w:rsidRPr="00FF1D9B" w:rsidDel="00FF1D9B">
          <w:rPr>
            <w:rFonts w:ascii="宋体" w:eastAsia="宋体" w:hAnsi="宋体"/>
            <w:sz w:val="24"/>
            <w:szCs w:val="28"/>
            <w:rPrChange w:id="106"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的保护和</w:delText>
        </w:r>
        <w:r w:rsidRPr="00FF1D9B" w:rsidDel="00FF1D9B">
          <w:rPr>
            <w:rFonts w:ascii="宋体" w:eastAsia="宋体" w:hAnsi="宋体"/>
            <w:sz w:val="24"/>
            <w:szCs w:val="28"/>
            <w:rPrChange w:id="107" w:author="唐 和" w:date="2021-06-29T00:15:00Z">
              <w:rPr>
                <w:rFonts w:ascii="宋体" w:eastAsia="宋体" w:hAnsi="宋体"/>
                <w:sz w:val="24"/>
                <w:szCs w:val="28"/>
                <w:u w:val="single"/>
              </w:rPr>
            </w:rPrChange>
          </w:rPr>
          <w:delText xml:space="preserve"> </w:delText>
        </w:r>
      </w:del>
      <w:ins w:id="108" w:author="唐 和" w:date="2021-06-29T00:15:00Z">
        <w:r w:rsidR="00FF1D9B" w:rsidRPr="00FF1D9B">
          <w:rPr>
            <w:rFonts w:ascii="宋体" w:eastAsia="宋体" w:hAnsi="宋体" w:hint="eastAsia"/>
            <w:sz w:val="24"/>
            <w:szCs w:val="28"/>
          </w:rPr>
          <w:t>、</w:t>
        </w:r>
      </w:ins>
      <w:r w:rsidRPr="00FF1D9B">
        <w:rPr>
          <w:rFonts w:ascii="宋体" w:eastAsia="宋体" w:hAnsi="宋体" w:hint="eastAsia"/>
          <w:sz w:val="24"/>
          <w:szCs w:val="28"/>
          <w:rPrChange w:id="109" w:author="唐 和" w:date="2021-06-29T00:15:00Z">
            <w:rPr>
              <w:rFonts w:ascii="宋体" w:eastAsia="宋体" w:hAnsi="宋体" w:hint="eastAsia"/>
              <w:sz w:val="24"/>
              <w:szCs w:val="28"/>
              <w:u w:val="single"/>
            </w:rPr>
          </w:rPrChange>
        </w:rPr>
        <w:t>访问方式</w:t>
      </w:r>
      <w:del w:id="110" w:author="唐 和" w:date="2021-06-29T00:15:00Z">
        <w:r w:rsidRPr="00FF1D9B" w:rsidDel="00FF1D9B">
          <w:rPr>
            <w:rFonts w:ascii="宋体" w:eastAsia="宋体" w:hAnsi="宋体"/>
            <w:sz w:val="24"/>
            <w:szCs w:val="28"/>
            <w:rPrChange w:id="111"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的保护两种。</w:delText>
        </w:r>
      </w:del>
      <w:ins w:id="112" w:author="唐 和" w:date="2021-06-29T00:15:00Z">
        <w:r w:rsidR="00FF1D9B" w:rsidRPr="00FF1D9B">
          <w:rPr>
            <w:rFonts w:ascii="宋体" w:eastAsia="宋体" w:hAnsi="宋体" w:hint="eastAsia"/>
            <w:sz w:val="24"/>
            <w:szCs w:val="28"/>
          </w:rPr>
          <w:t>；</w:t>
        </w:r>
      </w:ins>
    </w:p>
    <w:p w14:paraId="24CD6199" w14:textId="1636C2E9" w:rsidR="00142CEC" w:rsidRPr="00FF1D9B" w:rsidDel="00FF1D9B" w:rsidRDefault="00B16675">
      <w:pPr>
        <w:pStyle w:val="a8"/>
        <w:numPr>
          <w:ilvl w:val="0"/>
          <w:numId w:val="1"/>
        </w:numPr>
        <w:spacing w:line="360" w:lineRule="auto"/>
        <w:ind w:firstLineChars="0"/>
        <w:rPr>
          <w:del w:id="113" w:author="唐 和" w:date="2021-06-29T00:15:00Z"/>
          <w:rFonts w:ascii="宋体" w:eastAsia="宋体" w:hAnsi="宋体"/>
          <w:sz w:val="24"/>
          <w:szCs w:val="28"/>
        </w:rPr>
      </w:pPr>
      <w:del w:id="114" w:author="唐 和" w:date="2021-06-29T00:15:00Z">
        <w:r w:rsidRPr="00FF1D9B" w:rsidDel="00FF1D9B">
          <w:rPr>
            <w:rFonts w:ascii="宋体" w:eastAsia="宋体" w:hAnsi="宋体"/>
            <w:sz w:val="24"/>
            <w:szCs w:val="28"/>
            <w:rPrChange w:id="115" w:author="唐 和" w:date="2021-06-29T00:15:00Z">
              <w:rPr>
                <w:rFonts w:ascii="宋体" w:eastAsia="宋体" w:hAnsi="宋体"/>
                <w:sz w:val="24"/>
                <w:szCs w:val="28"/>
                <w:u w:val="single"/>
              </w:rPr>
            </w:rPrChange>
          </w:rPr>
          <w:delText xml:space="preserve"> </w:delText>
        </w:r>
      </w:del>
      <w:r w:rsidRPr="00FF1D9B">
        <w:rPr>
          <w:rFonts w:ascii="宋体" w:eastAsia="宋体" w:hAnsi="宋体" w:hint="eastAsia"/>
          <w:sz w:val="24"/>
          <w:szCs w:val="28"/>
          <w:rPrChange w:id="116" w:author="唐 和" w:date="2021-06-29T00:15:00Z">
            <w:rPr>
              <w:rFonts w:ascii="宋体" w:eastAsia="宋体" w:hAnsi="宋体" w:hint="eastAsia"/>
              <w:sz w:val="24"/>
              <w:szCs w:val="28"/>
              <w:u w:val="single"/>
            </w:rPr>
          </w:rPrChange>
        </w:rPr>
        <w:t>磁盘阵列</w:t>
      </w:r>
      <w:ins w:id="117" w:author="唐 和" w:date="2021-06-29T00:15:00Z">
        <w:r w:rsidR="00FF1D9B" w:rsidRPr="00FF1D9B">
          <w:rPr>
            <w:rFonts w:ascii="宋体" w:eastAsia="宋体" w:hAnsi="宋体" w:hint="eastAsia"/>
            <w:sz w:val="24"/>
            <w:szCs w:val="28"/>
            <w:rPrChange w:id="118" w:author="唐 和" w:date="2021-06-29T00:15:00Z">
              <w:rPr>
                <w:rFonts w:ascii="宋体" w:eastAsia="宋体" w:hAnsi="宋体" w:hint="eastAsia"/>
                <w:sz w:val="24"/>
                <w:szCs w:val="28"/>
                <w:u w:val="single"/>
              </w:rPr>
            </w:rPrChange>
          </w:rPr>
          <w:t>。</w:t>
        </w:r>
      </w:ins>
      <w:del w:id="119" w:author="唐 和" w:date="2021-06-29T00:15:00Z">
        <w:r w:rsidRPr="00FF1D9B" w:rsidDel="00FF1D9B">
          <w:rPr>
            <w:rFonts w:ascii="宋体" w:eastAsia="宋体" w:hAnsi="宋体"/>
            <w:sz w:val="24"/>
            <w:szCs w:val="28"/>
            <w:rPrChange w:id="120" w:author="唐 和" w:date="2021-06-29T00:15:00Z">
              <w:rPr>
                <w:rFonts w:ascii="宋体" w:eastAsia="宋体" w:hAnsi="宋体"/>
                <w:sz w:val="24"/>
                <w:szCs w:val="28"/>
                <w:u w:val="single"/>
              </w:rPr>
            </w:rPrChange>
          </w:rPr>
          <w:delText xml:space="preserve"> </w:delText>
        </w:r>
        <w:r w:rsidRPr="00FF1D9B" w:rsidDel="00FF1D9B">
          <w:rPr>
            <w:rFonts w:ascii="宋体" w:eastAsia="宋体" w:hAnsi="宋体" w:hint="eastAsia"/>
            <w:sz w:val="24"/>
            <w:szCs w:val="28"/>
          </w:rPr>
          <w:delText>可以有效提高存储系统的可靠性和性能，通过将数据分布到多个磁盘上，可是同时访问几个磁盘，提升了吞吐率。</w:delText>
        </w:r>
      </w:del>
    </w:p>
    <w:p w14:paraId="7625FB0D" w14:textId="77777777" w:rsidR="00142CEC" w:rsidRPr="00FF1D9B" w:rsidRDefault="00142CEC">
      <w:pPr>
        <w:pStyle w:val="a8"/>
        <w:numPr>
          <w:ilvl w:val="0"/>
          <w:numId w:val="1"/>
        </w:numPr>
        <w:spacing w:line="360" w:lineRule="auto"/>
        <w:ind w:firstLineChars="0"/>
        <w:rPr>
          <w:rFonts w:ascii="宋体" w:eastAsia="宋体" w:hAnsi="宋体"/>
          <w:sz w:val="24"/>
          <w:szCs w:val="28"/>
        </w:rPr>
        <w:pPrChange w:id="121" w:author="唐 和" w:date="2021-06-29T00:15:00Z">
          <w:pPr>
            <w:spacing w:line="360" w:lineRule="auto"/>
          </w:pPr>
        </w:pPrChange>
      </w:pPr>
    </w:p>
    <w:p w14:paraId="2A1D2513" w14:textId="436BA03C" w:rsidR="00142CEC" w:rsidRDefault="00B16675">
      <w:pPr>
        <w:spacing w:line="360" w:lineRule="auto"/>
        <w:rPr>
          <w:ins w:id="122" w:author="唐 和" w:date="2021-06-29T00:15:00Z"/>
          <w:rFonts w:ascii="宋体" w:eastAsia="宋体" w:hAnsi="宋体"/>
          <w:b/>
          <w:bCs/>
          <w:sz w:val="24"/>
          <w:szCs w:val="28"/>
        </w:rPr>
      </w:pPr>
      <w:r>
        <w:rPr>
          <w:rFonts w:ascii="宋体" w:eastAsia="宋体" w:hAnsi="宋体" w:hint="eastAsia"/>
          <w:b/>
          <w:bCs/>
          <w:sz w:val="24"/>
          <w:szCs w:val="28"/>
        </w:rPr>
        <w:t>二</w:t>
      </w:r>
      <w:r>
        <w:rPr>
          <w:rFonts w:ascii="宋体" w:eastAsia="宋体" w:hAnsi="宋体"/>
          <w:b/>
          <w:bCs/>
          <w:sz w:val="24"/>
          <w:szCs w:val="28"/>
        </w:rPr>
        <w:t xml:space="preserve">. </w:t>
      </w:r>
      <w:r>
        <w:rPr>
          <w:rFonts w:ascii="宋体" w:eastAsia="宋体" w:hAnsi="宋体" w:hint="eastAsia"/>
          <w:b/>
          <w:bCs/>
          <w:sz w:val="24"/>
          <w:szCs w:val="28"/>
        </w:rPr>
        <w:t>选择题：</w:t>
      </w:r>
    </w:p>
    <w:p w14:paraId="12EEFB76" w14:textId="0E5961C7" w:rsidR="00B40BF4" w:rsidRPr="00C1045B" w:rsidDel="00B40BF4" w:rsidRDefault="00B40BF4">
      <w:pPr>
        <w:spacing w:line="360" w:lineRule="auto"/>
        <w:rPr>
          <w:del w:id="123" w:author="唐 和" w:date="2021-06-29T00:15:00Z"/>
          <w:rFonts w:ascii="宋体" w:eastAsia="宋体" w:hAnsi="宋体"/>
          <w:sz w:val="24"/>
          <w:szCs w:val="28"/>
          <w:rPrChange w:id="124" w:author="唐 和" w:date="2021-06-29T00:17:00Z">
            <w:rPr>
              <w:del w:id="125" w:author="唐 和" w:date="2021-06-29T00:15:00Z"/>
              <w:rFonts w:ascii="宋体" w:eastAsia="宋体" w:hAnsi="宋体"/>
              <w:b/>
              <w:bCs/>
              <w:sz w:val="24"/>
              <w:szCs w:val="28"/>
            </w:rPr>
          </w:rPrChange>
        </w:rPr>
      </w:pPr>
      <w:ins w:id="126" w:author="唐 和" w:date="2021-06-29T00:15:00Z">
        <w:r w:rsidRPr="00C1045B">
          <w:rPr>
            <w:rFonts w:ascii="宋体" w:eastAsia="宋体" w:hAnsi="宋体"/>
            <w:sz w:val="24"/>
            <w:szCs w:val="28"/>
            <w:rPrChange w:id="127" w:author="唐 和" w:date="2021-06-29T00:17:00Z">
              <w:rPr>
                <w:rFonts w:ascii="宋体" w:eastAsia="宋体" w:hAnsi="宋体"/>
                <w:b/>
                <w:bCs/>
                <w:sz w:val="24"/>
                <w:szCs w:val="28"/>
              </w:rPr>
            </w:rPrChange>
          </w:rPr>
          <w:t>1.A 2.B 3.C 4.C 5.A 6.D</w:t>
        </w:r>
      </w:ins>
    </w:p>
    <w:p w14:paraId="3B240D6A" w14:textId="5D6A68BB" w:rsidR="00142CEC" w:rsidDel="00B40BF4" w:rsidRDefault="00B16675">
      <w:pPr>
        <w:spacing w:line="360" w:lineRule="auto"/>
        <w:rPr>
          <w:del w:id="128" w:author="唐 和" w:date="2021-06-29T00:15:00Z"/>
          <w:rFonts w:ascii="宋体" w:eastAsia="宋体" w:hAnsi="宋体"/>
          <w:sz w:val="24"/>
          <w:szCs w:val="28"/>
        </w:rPr>
        <w:pPrChange w:id="129" w:author="唐 和" w:date="2021-06-29T00:15:00Z">
          <w:pPr>
            <w:pStyle w:val="a8"/>
            <w:numPr>
              <w:numId w:val="2"/>
            </w:numPr>
            <w:spacing w:line="360" w:lineRule="auto"/>
            <w:ind w:left="420" w:firstLineChars="0" w:hanging="420"/>
          </w:pPr>
        </w:pPrChange>
      </w:pPr>
      <w:del w:id="130" w:author="唐 和" w:date="2021-06-29T00:15:00Z">
        <w:r w:rsidDel="00B40BF4">
          <w:rPr>
            <w:rFonts w:ascii="宋体" w:eastAsia="宋体" w:hAnsi="宋体" w:hint="eastAsia"/>
            <w:sz w:val="24"/>
            <w:szCs w:val="28"/>
          </w:rPr>
          <w:delText>（A）是指任何虚页可映像到实存的任何页面位置，地址变换方法分为页表法和目录表法两种。</w:delText>
        </w:r>
      </w:del>
    </w:p>
    <w:p w14:paraId="7123683B" w14:textId="2DF09C5A" w:rsidR="00142CEC" w:rsidDel="00B40BF4" w:rsidRDefault="00B16675">
      <w:pPr>
        <w:spacing w:line="360" w:lineRule="auto"/>
        <w:rPr>
          <w:del w:id="131" w:author="唐 和" w:date="2021-06-29T00:15:00Z"/>
          <w:rFonts w:ascii="宋体" w:eastAsia="宋体" w:hAnsi="宋体"/>
          <w:sz w:val="24"/>
          <w:szCs w:val="28"/>
        </w:rPr>
        <w:pPrChange w:id="132" w:author="唐 和" w:date="2021-06-29T00:15:00Z">
          <w:pPr>
            <w:pStyle w:val="a8"/>
            <w:spacing w:line="360" w:lineRule="auto"/>
            <w:ind w:left="420" w:firstLineChars="0" w:firstLine="0"/>
          </w:pPr>
        </w:pPrChange>
      </w:pPr>
      <w:bookmarkStart w:id="133" w:name="_Hlk75710605"/>
      <w:bookmarkStart w:id="134" w:name="_Hlk75711290"/>
      <w:del w:id="135" w:author="唐 和" w:date="2021-06-29T00:15:00Z">
        <w:r w:rsidDel="00B40BF4">
          <w:rPr>
            <w:rFonts w:ascii="宋体" w:eastAsia="宋体" w:hAnsi="宋体" w:hint="eastAsia"/>
            <w:sz w:val="24"/>
            <w:szCs w:val="28"/>
          </w:rPr>
          <w:delText>A</w:delText>
        </w:r>
      </w:del>
      <w:del w:id="136" w:author="唐 和" w:date="2021-06-28T22:45:00Z">
        <w:r w:rsidDel="00D053C1">
          <w:rPr>
            <w:rFonts w:ascii="宋体" w:eastAsia="宋体" w:hAnsi="宋体"/>
            <w:sz w:val="24"/>
            <w:szCs w:val="28"/>
          </w:rPr>
          <w:delText>:</w:delText>
        </w:r>
      </w:del>
      <w:del w:id="137" w:author="唐 和" w:date="2021-06-29T00:15:00Z">
        <w:r w:rsidDel="00B40BF4">
          <w:rPr>
            <w:rFonts w:ascii="宋体" w:eastAsia="宋体" w:hAnsi="宋体" w:hint="eastAsia"/>
            <w:sz w:val="24"/>
            <w:szCs w:val="28"/>
          </w:rPr>
          <w:delText xml:space="preserve">全相联映像 </w:delText>
        </w:r>
        <w:r w:rsidDel="00B40BF4">
          <w:rPr>
            <w:rFonts w:ascii="宋体" w:eastAsia="宋体" w:hAnsi="宋体"/>
            <w:sz w:val="24"/>
            <w:szCs w:val="28"/>
          </w:rPr>
          <w:delText xml:space="preserve">     B</w:delText>
        </w:r>
      </w:del>
      <w:del w:id="138" w:author="唐 和" w:date="2021-06-28T22:45:00Z">
        <w:r w:rsidDel="00D053C1">
          <w:rPr>
            <w:rFonts w:ascii="宋体" w:eastAsia="宋体" w:hAnsi="宋体"/>
            <w:sz w:val="24"/>
            <w:szCs w:val="28"/>
          </w:rPr>
          <w:delText>:</w:delText>
        </w:r>
      </w:del>
      <w:del w:id="139" w:author="唐 和" w:date="2021-06-29T00:15:00Z">
        <w:r w:rsidDel="00B40BF4">
          <w:rPr>
            <w:rFonts w:ascii="宋体" w:eastAsia="宋体" w:hAnsi="宋体" w:hint="eastAsia"/>
            <w:sz w:val="24"/>
            <w:szCs w:val="28"/>
          </w:rPr>
          <w:delText>直接映像</w:delText>
        </w:r>
        <w:r w:rsidDel="00B40BF4">
          <w:rPr>
            <w:rFonts w:ascii="宋体" w:eastAsia="宋体" w:hAnsi="宋体"/>
            <w:sz w:val="24"/>
            <w:szCs w:val="28"/>
          </w:rPr>
          <w:delText xml:space="preserve"> </w:delText>
        </w:r>
      </w:del>
    </w:p>
    <w:p w14:paraId="76629FA2" w14:textId="4CD59CFB" w:rsidR="00142CEC" w:rsidDel="00B40BF4" w:rsidRDefault="00B16675">
      <w:pPr>
        <w:spacing w:line="360" w:lineRule="auto"/>
        <w:rPr>
          <w:del w:id="140" w:author="唐 和" w:date="2021-06-29T00:15:00Z"/>
          <w:rFonts w:ascii="宋体" w:eastAsia="宋体" w:hAnsi="宋体"/>
          <w:sz w:val="24"/>
          <w:szCs w:val="28"/>
        </w:rPr>
        <w:pPrChange w:id="141" w:author="唐 和" w:date="2021-06-29T00:15:00Z">
          <w:pPr>
            <w:pStyle w:val="a8"/>
            <w:spacing w:line="360" w:lineRule="auto"/>
            <w:ind w:left="420" w:firstLineChars="0" w:firstLine="0"/>
          </w:pPr>
        </w:pPrChange>
      </w:pPr>
      <w:del w:id="142" w:author="唐 和" w:date="2021-06-29T00:15:00Z">
        <w:r w:rsidDel="00B40BF4">
          <w:rPr>
            <w:rFonts w:ascii="宋体" w:eastAsia="宋体" w:hAnsi="宋体" w:hint="eastAsia"/>
            <w:sz w:val="24"/>
            <w:szCs w:val="28"/>
          </w:rPr>
          <w:delText>C</w:delText>
        </w:r>
      </w:del>
      <w:del w:id="143" w:author="唐 和" w:date="2021-06-28T22:45:00Z">
        <w:r w:rsidDel="00D053C1">
          <w:rPr>
            <w:rFonts w:ascii="宋体" w:eastAsia="宋体" w:hAnsi="宋体"/>
            <w:sz w:val="24"/>
            <w:szCs w:val="28"/>
          </w:rPr>
          <w:delText>:</w:delText>
        </w:r>
      </w:del>
      <w:del w:id="144" w:author="唐 和" w:date="2021-06-29T00:15:00Z">
        <w:r w:rsidDel="00B40BF4">
          <w:rPr>
            <w:rFonts w:ascii="宋体" w:eastAsia="宋体" w:hAnsi="宋体" w:hint="eastAsia"/>
            <w:sz w:val="24"/>
            <w:szCs w:val="28"/>
          </w:rPr>
          <w:delText xml:space="preserve">组相连映像 </w:delText>
        </w:r>
        <w:r w:rsidDel="00B40BF4">
          <w:rPr>
            <w:rFonts w:ascii="宋体" w:eastAsia="宋体" w:hAnsi="宋体"/>
            <w:sz w:val="24"/>
            <w:szCs w:val="28"/>
          </w:rPr>
          <w:delText xml:space="preserve">     D</w:delText>
        </w:r>
      </w:del>
      <w:del w:id="145" w:author="唐 和" w:date="2021-06-28T22:45:00Z">
        <w:r w:rsidDel="00D053C1">
          <w:rPr>
            <w:rFonts w:ascii="宋体" w:eastAsia="宋体" w:hAnsi="宋体" w:hint="eastAsia"/>
            <w:sz w:val="24"/>
            <w:szCs w:val="28"/>
          </w:rPr>
          <w:delText>:</w:delText>
        </w:r>
      </w:del>
      <w:del w:id="146" w:author="唐 和" w:date="2021-06-29T00:15:00Z">
        <w:r w:rsidDel="00B40BF4">
          <w:rPr>
            <w:rFonts w:ascii="宋体" w:eastAsia="宋体" w:hAnsi="宋体" w:hint="eastAsia"/>
            <w:sz w:val="24"/>
            <w:szCs w:val="28"/>
          </w:rPr>
          <w:delText>段相连映像</w:delText>
        </w:r>
        <w:bookmarkEnd w:id="133"/>
        <w:r w:rsidDel="00B40BF4">
          <w:rPr>
            <w:rFonts w:ascii="宋体" w:eastAsia="宋体" w:hAnsi="宋体"/>
            <w:sz w:val="24"/>
            <w:szCs w:val="28"/>
          </w:rPr>
          <w:delText xml:space="preserve"> </w:delText>
        </w:r>
      </w:del>
    </w:p>
    <w:bookmarkEnd w:id="134"/>
    <w:p w14:paraId="409301F6" w14:textId="01FEA6A8" w:rsidR="00142CEC" w:rsidDel="00B40BF4" w:rsidRDefault="00B16675">
      <w:pPr>
        <w:spacing w:line="360" w:lineRule="auto"/>
        <w:rPr>
          <w:del w:id="147" w:author="唐 和" w:date="2021-06-29T00:15:00Z"/>
          <w:rFonts w:ascii="宋体" w:eastAsia="宋体" w:hAnsi="宋体"/>
          <w:sz w:val="24"/>
          <w:szCs w:val="28"/>
        </w:rPr>
        <w:pPrChange w:id="148" w:author="唐 和" w:date="2021-06-29T00:15:00Z">
          <w:pPr>
            <w:pStyle w:val="a8"/>
            <w:numPr>
              <w:numId w:val="2"/>
            </w:numPr>
            <w:spacing w:line="360" w:lineRule="auto"/>
            <w:ind w:left="420" w:firstLineChars="0" w:hanging="420"/>
          </w:pPr>
        </w:pPrChange>
      </w:pPr>
      <w:del w:id="149" w:author="唐 和" w:date="2021-06-29T00:15:00Z">
        <w:r w:rsidDel="00B40BF4">
          <w:rPr>
            <w:rFonts w:ascii="宋体" w:eastAsia="宋体" w:hAnsi="宋体" w:hint="eastAsia"/>
            <w:sz w:val="24"/>
            <w:szCs w:val="28"/>
          </w:rPr>
          <w:delText>（B）是指每个虚页只能映像到实存的一个特定页面，优点是地址变换时，只需将相应部分拼接，缺点是实页冲突概率高、利用率低。</w:delText>
        </w:r>
      </w:del>
    </w:p>
    <w:p w14:paraId="62BF1ACC" w14:textId="6B2D1B57" w:rsidR="00142CEC" w:rsidDel="00B40BF4" w:rsidRDefault="00B16675">
      <w:pPr>
        <w:spacing w:line="360" w:lineRule="auto"/>
        <w:rPr>
          <w:del w:id="150" w:author="唐 和" w:date="2021-06-29T00:15:00Z"/>
          <w:rFonts w:ascii="宋体" w:eastAsia="宋体" w:hAnsi="宋体"/>
          <w:sz w:val="24"/>
          <w:szCs w:val="28"/>
        </w:rPr>
        <w:pPrChange w:id="151" w:author="唐 和" w:date="2021-06-29T00:15:00Z">
          <w:pPr>
            <w:pStyle w:val="a8"/>
            <w:spacing w:line="360" w:lineRule="auto"/>
            <w:ind w:left="420" w:firstLineChars="0" w:firstLine="0"/>
          </w:pPr>
        </w:pPrChange>
      </w:pPr>
      <w:del w:id="152" w:author="唐 和" w:date="2021-06-29T00:15:00Z">
        <w:r w:rsidDel="00B40BF4">
          <w:rPr>
            <w:rFonts w:ascii="宋体" w:eastAsia="宋体" w:hAnsi="宋体" w:hint="eastAsia"/>
            <w:sz w:val="24"/>
            <w:szCs w:val="28"/>
          </w:rPr>
          <w:delText>A</w:delText>
        </w:r>
      </w:del>
      <w:del w:id="153" w:author="唐 和" w:date="2021-06-28T22:45:00Z">
        <w:r w:rsidDel="00D053C1">
          <w:rPr>
            <w:rFonts w:ascii="宋体" w:eastAsia="宋体" w:hAnsi="宋体"/>
            <w:sz w:val="24"/>
            <w:szCs w:val="28"/>
          </w:rPr>
          <w:delText>:</w:delText>
        </w:r>
      </w:del>
      <w:del w:id="154" w:author="唐 和" w:date="2021-06-29T00:15:00Z">
        <w:r w:rsidDel="00B40BF4">
          <w:rPr>
            <w:rFonts w:ascii="宋体" w:eastAsia="宋体" w:hAnsi="宋体" w:hint="eastAsia"/>
            <w:sz w:val="24"/>
            <w:szCs w:val="28"/>
          </w:rPr>
          <w:delText xml:space="preserve">全相联映像 </w:delText>
        </w:r>
        <w:r w:rsidDel="00B40BF4">
          <w:rPr>
            <w:rFonts w:ascii="宋体" w:eastAsia="宋体" w:hAnsi="宋体"/>
            <w:sz w:val="24"/>
            <w:szCs w:val="28"/>
          </w:rPr>
          <w:delText xml:space="preserve">     B</w:delText>
        </w:r>
      </w:del>
      <w:del w:id="155" w:author="唐 和" w:date="2021-06-28T22:45:00Z">
        <w:r w:rsidDel="00D053C1">
          <w:rPr>
            <w:rFonts w:ascii="宋体" w:eastAsia="宋体" w:hAnsi="宋体"/>
            <w:sz w:val="24"/>
            <w:szCs w:val="28"/>
          </w:rPr>
          <w:delText>:</w:delText>
        </w:r>
      </w:del>
      <w:del w:id="156" w:author="唐 和" w:date="2021-06-29T00:15:00Z">
        <w:r w:rsidDel="00B40BF4">
          <w:rPr>
            <w:rFonts w:ascii="宋体" w:eastAsia="宋体" w:hAnsi="宋体" w:hint="eastAsia"/>
            <w:sz w:val="24"/>
            <w:szCs w:val="28"/>
          </w:rPr>
          <w:delText>直接映像</w:delText>
        </w:r>
        <w:r w:rsidDel="00B40BF4">
          <w:rPr>
            <w:rFonts w:ascii="宋体" w:eastAsia="宋体" w:hAnsi="宋体"/>
            <w:sz w:val="24"/>
            <w:szCs w:val="28"/>
          </w:rPr>
          <w:delText xml:space="preserve"> </w:delText>
        </w:r>
      </w:del>
    </w:p>
    <w:p w14:paraId="5873FB8B" w14:textId="28510D72" w:rsidR="00142CEC" w:rsidDel="00B40BF4" w:rsidRDefault="00B16675">
      <w:pPr>
        <w:spacing w:line="360" w:lineRule="auto"/>
        <w:rPr>
          <w:del w:id="157" w:author="唐 和" w:date="2021-06-29T00:15:00Z"/>
          <w:rFonts w:ascii="宋体" w:eastAsia="宋体" w:hAnsi="宋体"/>
          <w:sz w:val="24"/>
          <w:szCs w:val="28"/>
        </w:rPr>
        <w:pPrChange w:id="158" w:author="唐 和" w:date="2021-06-29T00:15:00Z">
          <w:pPr>
            <w:pStyle w:val="a8"/>
            <w:spacing w:line="360" w:lineRule="auto"/>
            <w:ind w:left="420" w:firstLineChars="0" w:firstLine="0"/>
          </w:pPr>
        </w:pPrChange>
      </w:pPr>
      <w:del w:id="159" w:author="唐 和" w:date="2021-06-29T00:15:00Z">
        <w:r w:rsidDel="00B40BF4">
          <w:rPr>
            <w:rFonts w:ascii="宋体" w:eastAsia="宋体" w:hAnsi="宋体" w:hint="eastAsia"/>
            <w:sz w:val="24"/>
            <w:szCs w:val="28"/>
          </w:rPr>
          <w:delText>C</w:delText>
        </w:r>
      </w:del>
      <w:del w:id="160" w:author="唐 和" w:date="2021-06-28T22:45:00Z">
        <w:r w:rsidDel="00D053C1">
          <w:rPr>
            <w:rFonts w:ascii="宋体" w:eastAsia="宋体" w:hAnsi="宋体"/>
            <w:sz w:val="24"/>
            <w:szCs w:val="28"/>
          </w:rPr>
          <w:delText>:</w:delText>
        </w:r>
      </w:del>
      <w:del w:id="161" w:author="唐 和" w:date="2021-06-29T00:15:00Z">
        <w:r w:rsidDel="00B40BF4">
          <w:rPr>
            <w:rFonts w:ascii="宋体" w:eastAsia="宋体" w:hAnsi="宋体" w:hint="eastAsia"/>
            <w:sz w:val="24"/>
            <w:szCs w:val="28"/>
          </w:rPr>
          <w:delText xml:space="preserve">组相连映像 </w:delText>
        </w:r>
        <w:r w:rsidDel="00B40BF4">
          <w:rPr>
            <w:rFonts w:ascii="宋体" w:eastAsia="宋体" w:hAnsi="宋体"/>
            <w:sz w:val="24"/>
            <w:szCs w:val="28"/>
          </w:rPr>
          <w:delText xml:space="preserve">     D</w:delText>
        </w:r>
      </w:del>
      <w:del w:id="162" w:author="唐 和" w:date="2021-06-28T22:45:00Z">
        <w:r w:rsidDel="00D053C1">
          <w:rPr>
            <w:rFonts w:ascii="宋体" w:eastAsia="宋体" w:hAnsi="宋体" w:hint="eastAsia"/>
            <w:sz w:val="24"/>
            <w:szCs w:val="28"/>
          </w:rPr>
          <w:delText>:</w:delText>
        </w:r>
      </w:del>
      <w:del w:id="163" w:author="唐 和" w:date="2021-06-29T00:15:00Z">
        <w:r w:rsidDel="00B40BF4">
          <w:rPr>
            <w:rFonts w:ascii="宋体" w:eastAsia="宋体" w:hAnsi="宋体" w:hint="eastAsia"/>
            <w:sz w:val="24"/>
            <w:szCs w:val="28"/>
          </w:rPr>
          <w:delText>段相连映像</w:delText>
        </w:r>
      </w:del>
    </w:p>
    <w:p w14:paraId="7485F1DD" w14:textId="3F699696" w:rsidR="00142CEC" w:rsidDel="00B40BF4" w:rsidRDefault="00B16675">
      <w:pPr>
        <w:spacing w:line="360" w:lineRule="auto"/>
        <w:rPr>
          <w:del w:id="164" w:author="唐 和" w:date="2021-06-29T00:15:00Z"/>
          <w:rFonts w:ascii="宋体" w:eastAsia="宋体" w:hAnsi="宋体"/>
          <w:sz w:val="24"/>
          <w:szCs w:val="28"/>
        </w:rPr>
        <w:pPrChange w:id="165" w:author="唐 和" w:date="2021-06-29T00:15:00Z">
          <w:pPr>
            <w:pStyle w:val="a8"/>
            <w:numPr>
              <w:numId w:val="2"/>
            </w:numPr>
            <w:spacing w:line="360" w:lineRule="auto"/>
            <w:ind w:left="420" w:firstLineChars="0" w:hanging="420"/>
          </w:pPr>
        </w:pPrChange>
      </w:pPr>
      <w:del w:id="166" w:author="唐 和" w:date="2021-06-29T00:15:00Z">
        <w:r w:rsidDel="00B40BF4">
          <w:rPr>
            <w:rFonts w:ascii="宋体" w:eastAsia="宋体" w:hAnsi="宋体" w:hint="eastAsia"/>
            <w:sz w:val="24"/>
            <w:szCs w:val="28"/>
          </w:rPr>
          <w:delText>以下不属于并行存储器划分地址空间的方式是</w:delText>
        </w:r>
        <w:r w:rsidDel="00B40BF4">
          <w:rPr>
            <w:rFonts w:ascii="宋体" w:eastAsia="宋体" w:hAnsi="宋体"/>
            <w:sz w:val="24"/>
            <w:szCs w:val="28"/>
          </w:rPr>
          <w:delText xml:space="preserve"> ( C )</w:delText>
        </w:r>
        <w:r w:rsidDel="00B40BF4">
          <w:rPr>
            <w:rFonts w:ascii="宋体" w:eastAsia="宋体" w:hAnsi="宋体" w:hint="eastAsia"/>
            <w:sz w:val="24"/>
            <w:szCs w:val="28"/>
          </w:rPr>
          <w:delText>。</w:delText>
        </w:r>
      </w:del>
    </w:p>
    <w:p w14:paraId="519C9A7A" w14:textId="7857F975" w:rsidR="00142CEC" w:rsidDel="00B40BF4" w:rsidRDefault="00B16675">
      <w:pPr>
        <w:spacing w:line="360" w:lineRule="auto"/>
        <w:rPr>
          <w:del w:id="167" w:author="唐 和" w:date="2021-06-29T00:15:00Z"/>
          <w:rFonts w:ascii="宋体" w:eastAsia="宋体" w:hAnsi="宋体"/>
          <w:sz w:val="24"/>
          <w:szCs w:val="28"/>
        </w:rPr>
        <w:pPrChange w:id="168" w:author="唐 和" w:date="2021-06-29T00:15:00Z">
          <w:pPr>
            <w:pStyle w:val="a8"/>
            <w:spacing w:line="360" w:lineRule="auto"/>
            <w:ind w:left="420" w:firstLineChars="0" w:firstLine="0"/>
          </w:pPr>
        </w:pPrChange>
      </w:pPr>
      <w:del w:id="169" w:author="唐 和" w:date="2021-06-29T00:15:00Z">
        <w:r w:rsidDel="00B40BF4">
          <w:rPr>
            <w:rFonts w:ascii="宋体" w:eastAsia="宋体" w:hAnsi="宋体" w:hint="eastAsia"/>
            <w:sz w:val="24"/>
            <w:szCs w:val="28"/>
          </w:rPr>
          <w:delText>A</w:delText>
        </w:r>
      </w:del>
      <w:del w:id="170" w:author="唐 和" w:date="2021-06-28T22:45:00Z">
        <w:r w:rsidDel="00D053C1">
          <w:rPr>
            <w:rFonts w:ascii="宋体" w:eastAsia="宋体" w:hAnsi="宋体"/>
            <w:sz w:val="24"/>
            <w:szCs w:val="28"/>
          </w:rPr>
          <w:delText>:</w:delText>
        </w:r>
        <w:r w:rsidDel="00D053C1">
          <w:rPr>
            <w:rFonts w:ascii="等线" w:eastAsia="等线" w:hAnsi="等线" w:hint="eastAsia"/>
          </w:rPr>
          <w:delText xml:space="preserve"> </w:delText>
        </w:r>
      </w:del>
      <w:del w:id="171" w:author="唐 和" w:date="2021-06-29T00:15:00Z">
        <w:r w:rsidDel="00B40BF4">
          <w:rPr>
            <w:rFonts w:ascii="宋体" w:eastAsia="宋体" w:hAnsi="宋体" w:hint="eastAsia"/>
            <w:sz w:val="24"/>
            <w:szCs w:val="28"/>
          </w:rPr>
          <w:delText>按高位地址划分</w:delText>
        </w:r>
        <w:r w:rsidDel="00B40BF4">
          <w:rPr>
            <w:rFonts w:ascii="宋体" w:eastAsia="宋体" w:hAnsi="宋体"/>
            <w:sz w:val="24"/>
            <w:szCs w:val="28"/>
          </w:rPr>
          <w:delText xml:space="preserve">      B</w:delText>
        </w:r>
      </w:del>
      <w:del w:id="172" w:author="唐 和" w:date="2021-06-28T22:45:00Z">
        <w:r w:rsidDel="00D053C1">
          <w:rPr>
            <w:rFonts w:ascii="宋体" w:eastAsia="宋体" w:hAnsi="宋体"/>
            <w:sz w:val="24"/>
            <w:szCs w:val="28"/>
          </w:rPr>
          <w:delText>:</w:delText>
        </w:r>
        <w:r w:rsidDel="00D053C1">
          <w:rPr>
            <w:rFonts w:ascii="宋体" w:eastAsia="宋体" w:hAnsi="宋体" w:hint="eastAsia"/>
            <w:sz w:val="24"/>
            <w:szCs w:val="28"/>
          </w:rPr>
          <w:delText xml:space="preserve"> </w:delText>
        </w:r>
      </w:del>
      <w:del w:id="173" w:author="唐 和" w:date="2021-06-29T00:15:00Z">
        <w:r w:rsidDel="00B40BF4">
          <w:rPr>
            <w:rFonts w:ascii="宋体" w:eastAsia="宋体" w:hAnsi="宋体" w:hint="eastAsia"/>
            <w:sz w:val="24"/>
            <w:szCs w:val="28"/>
          </w:rPr>
          <w:delText>按低位地址划分</w:delText>
        </w:r>
      </w:del>
    </w:p>
    <w:p w14:paraId="7FDF296F" w14:textId="732E757B" w:rsidR="00142CEC" w:rsidDel="00B40BF4" w:rsidRDefault="00B16675">
      <w:pPr>
        <w:spacing w:line="360" w:lineRule="auto"/>
        <w:rPr>
          <w:del w:id="174" w:author="唐 和" w:date="2021-06-29T00:15:00Z"/>
          <w:rFonts w:ascii="宋体" w:eastAsia="宋体" w:hAnsi="宋体"/>
          <w:sz w:val="24"/>
          <w:szCs w:val="28"/>
        </w:rPr>
        <w:pPrChange w:id="175" w:author="唐 和" w:date="2021-06-29T00:15:00Z">
          <w:pPr>
            <w:pStyle w:val="a8"/>
            <w:spacing w:line="360" w:lineRule="auto"/>
            <w:ind w:left="420" w:firstLineChars="0" w:firstLine="0"/>
          </w:pPr>
        </w:pPrChange>
      </w:pPr>
      <w:del w:id="176" w:author="唐 和" w:date="2021-06-29T00:15:00Z">
        <w:r w:rsidDel="00B40BF4">
          <w:rPr>
            <w:rFonts w:ascii="宋体" w:eastAsia="宋体" w:hAnsi="宋体" w:hint="eastAsia"/>
            <w:sz w:val="24"/>
            <w:szCs w:val="28"/>
          </w:rPr>
          <w:delText>C</w:delText>
        </w:r>
      </w:del>
      <w:del w:id="177" w:author="唐 和" w:date="2021-06-28T22:45:00Z">
        <w:r w:rsidDel="00D053C1">
          <w:rPr>
            <w:rFonts w:ascii="宋体" w:eastAsia="宋体" w:hAnsi="宋体"/>
            <w:sz w:val="24"/>
            <w:szCs w:val="28"/>
          </w:rPr>
          <w:delText xml:space="preserve">: </w:delText>
        </w:r>
      </w:del>
      <w:del w:id="178" w:author="唐 和" w:date="2021-06-29T00:15:00Z">
        <w:r w:rsidDel="00B40BF4">
          <w:rPr>
            <w:rFonts w:ascii="宋体" w:eastAsia="宋体" w:hAnsi="宋体" w:hint="eastAsia"/>
            <w:sz w:val="24"/>
            <w:szCs w:val="28"/>
          </w:rPr>
          <w:delText xml:space="preserve">随机划分 </w:delText>
        </w:r>
        <w:r w:rsidDel="00B40BF4">
          <w:rPr>
            <w:rFonts w:ascii="宋体" w:eastAsia="宋体" w:hAnsi="宋体"/>
            <w:sz w:val="24"/>
            <w:szCs w:val="28"/>
          </w:rPr>
          <w:delText xml:space="preserve">           D</w:delText>
        </w:r>
      </w:del>
      <w:del w:id="179" w:author="唐 和" w:date="2021-06-28T22:45:00Z">
        <w:r w:rsidDel="00D053C1">
          <w:rPr>
            <w:rFonts w:ascii="宋体" w:eastAsia="宋体" w:hAnsi="宋体"/>
            <w:sz w:val="24"/>
            <w:szCs w:val="28"/>
          </w:rPr>
          <w:delText>:</w:delText>
        </w:r>
        <w:r w:rsidDel="00D053C1">
          <w:rPr>
            <w:rFonts w:ascii="等线" w:eastAsia="等线" w:hAnsi="等线" w:hint="eastAsia"/>
          </w:rPr>
          <w:delText xml:space="preserve"> </w:delText>
        </w:r>
      </w:del>
      <w:del w:id="180" w:author="唐 和" w:date="2021-06-29T00:15:00Z">
        <w:r w:rsidDel="00B40BF4">
          <w:rPr>
            <w:rFonts w:ascii="宋体" w:eastAsia="宋体" w:hAnsi="宋体" w:hint="eastAsia"/>
            <w:sz w:val="24"/>
            <w:szCs w:val="28"/>
          </w:rPr>
          <w:delText>混合划分</w:delText>
        </w:r>
      </w:del>
    </w:p>
    <w:p w14:paraId="2F4595D7" w14:textId="3E39FB0A" w:rsidR="00142CEC" w:rsidDel="00B40BF4" w:rsidRDefault="00B16675">
      <w:pPr>
        <w:spacing w:line="360" w:lineRule="auto"/>
        <w:rPr>
          <w:del w:id="181" w:author="唐 和" w:date="2021-06-29T00:15:00Z"/>
          <w:rFonts w:ascii="宋体" w:eastAsia="宋体" w:hAnsi="宋体"/>
          <w:sz w:val="24"/>
          <w:szCs w:val="28"/>
        </w:rPr>
        <w:pPrChange w:id="182" w:author="唐 和" w:date="2021-06-29T00:15:00Z">
          <w:pPr>
            <w:pStyle w:val="a8"/>
            <w:numPr>
              <w:numId w:val="2"/>
            </w:numPr>
            <w:spacing w:line="360" w:lineRule="auto"/>
            <w:ind w:left="420" w:firstLineChars="0" w:hanging="420"/>
          </w:pPr>
        </w:pPrChange>
      </w:pPr>
      <w:del w:id="183" w:author="唐 和" w:date="2021-06-29T00:15:00Z">
        <w:r w:rsidDel="00B40BF4">
          <w:rPr>
            <w:rFonts w:ascii="宋体" w:eastAsia="宋体" w:hAnsi="宋体" w:hint="eastAsia"/>
            <w:sz w:val="24"/>
            <w:szCs w:val="28"/>
          </w:rPr>
          <w:delText>Cache地址一般采用（</w:delText>
        </w:r>
        <w:r w:rsidDel="00B40BF4">
          <w:rPr>
            <w:rFonts w:ascii="宋体" w:eastAsia="宋体" w:hAnsi="宋体"/>
            <w:sz w:val="24"/>
            <w:szCs w:val="28"/>
          </w:rPr>
          <w:delText>C</w:delText>
        </w:r>
        <w:r w:rsidDel="00B40BF4">
          <w:rPr>
            <w:rFonts w:ascii="宋体" w:eastAsia="宋体" w:hAnsi="宋体" w:hint="eastAsia"/>
            <w:sz w:val="24"/>
            <w:szCs w:val="28"/>
          </w:rPr>
          <w:delText>），替换算法选用LRU算法。</w:delText>
        </w:r>
      </w:del>
    </w:p>
    <w:p w14:paraId="1B921F2A" w14:textId="71A8602A" w:rsidR="00142CEC" w:rsidDel="00B40BF4" w:rsidRDefault="00B16675">
      <w:pPr>
        <w:spacing w:line="360" w:lineRule="auto"/>
        <w:rPr>
          <w:del w:id="184" w:author="唐 和" w:date="2021-06-29T00:15:00Z"/>
          <w:rFonts w:ascii="宋体" w:eastAsia="宋体" w:hAnsi="宋体"/>
          <w:sz w:val="24"/>
          <w:szCs w:val="28"/>
        </w:rPr>
        <w:pPrChange w:id="185" w:author="唐 和" w:date="2021-06-29T00:15:00Z">
          <w:pPr>
            <w:pStyle w:val="a8"/>
            <w:spacing w:line="360" w:lineRule="auto"/>
            <w:ind w:left="420" w:firstLineChars="0" w:firstLine="0"/>
          </w:pPr>
        </w:pPrChange>
      </w:pPr>
      <w:del w:id="186" w:author="唐 和" w:date="2021-06-29T00:15:00Z">
        <w:r w:rsidDel="00B40BF4">
          <w:rPr>
            <w:rFonts w:ascii="宋体" w:eastAsia="宋体" w:hAnsi="宋体" w:hint="eastAsia"/>
            <w:sz w:val="24"/>
            <w:szCs w:val="28"/>
          </w:rPr>
          <w:delText>A</w:delText>
        </w:r>
      </w:del>
      <w:del w:id="187" w:author="唐 和" w:date="2021-06-28T22:45:00Z">
        <w:r w:rsidDel="00D053C1">
          <w:rPr>
            <w:rFonts w:ascii="宋体" w:eastAsia="宋体" w:hAnsi="宋体"/>
            <w:sz w:val="24"/>
            <w:szCs w:val="28"/>
          </w:rPr>
          <w:delText>:</w:delText>
        </w:r>
      </w:del>
      <w:del w:id="188" w:author="唐 和" w:date="2021-06-29T00:15:00Z">
        <w:r w:rsidDel="00B40BF4">
          <w:rPr>
            <w:rFonts w:ascii="宋体" w:eastAsia="宋体" w:hAnsi="宋体" w:hint="eastAsia"/>
            <w:sz w:val="24"/>
            <w:szCs w:val="28"/>
          </w:rPr>
          <w:delText xml:space="preserve">全相联映像 </w:delText>
        </w:r>
        <w:r w:rsidDel="00B40BF4">
          <w:rPr>
            <w:rFonts w:ascii="宋体" w:eastAsia="宋体" w:hAnsi="宋体"/>
            <w:sz w:val="24"/>
            <w:szCs w:val="28"/>
          </w:rPr>
          <w:delText xml:space="preserve">     B</w:delText>
        </w:r>
      </w:del>
      <w:del w:id="189" w:author="唐 和" w:date="2021-06-28T22:45:00Z">
        <w:r w:rsidDel="00D053C1">
          <w:rPr>
            <w:rFonts w:ascii="宋体" w:eastAsia="宋体" w:hAnsi="宋体"/>
            <w:sz w:val="24"/>
            <w:szCs w:val="28"/>
          </w:rPr>
          <w:delText>:</w:delText>
        </w:r>
      </w:del>
      <w:del w:id="190" w:author="唐 和" w:date="2021-06-29T00:15:00Z">
        <w:r w:rsidDel="00B40BF4">
          <w:rPr>
            <w:rFonts w:ascii="宋体" w:eastAsia="宋体" w:hAnsi="宋体" w:hint="eastAsia"/>
            <w:sz w:val="24"/>
            <w:szCs w:val="28"/>
          </w:rPr>
          <w:delText>直接映像</w:delText>
        </w:r>
        <w:r w:rsidDel="00B40BF4">
          <w:rPr>
            <w:rFonts w:ascii="宋体" w:eastAsia="宋体" w:hAnsi="宋体"/>
            <w:sz w:val="24"/>
            <w:szCs w:val="28"/>
          </w:rPr>
          <w:delText xml:space="preserve"> </w:delText>
        </w:r>
      </w:del>
    </w:p>
    <w:p w14:paraId="4FC261BA" w14:textId="7FBCF806" w:rsidR="00142CEC" w:rsidDel="00B40BF4" w:rsidRDefault="00B16675">
      <w:pPr>
        <w:spacing w:line="360" w:lineRule="auto"/>
        <w:rPr>
          <w:del w:id="191" w:author="唐 和" w:date="2021-06-29T00:15:00Z"/>
          <w:rFonts w:ascii="宋体" w:eastAsia="宋体" w:hAnsi="宋体"/>
          <w:sz w:val="24"/>
          <w:szCs w:val="28"/>
        </w:rPr>
        <w:pPrChange w:id="192" w:author="唐 和" w:date="2021-06-29T00:15:00Z">
          <w:pPr>
            <w:pStyle w:val="a8"/>
            <w:spacing w:line="360" w:lineRule="auto"/>
            <w:ind w:left="420" w:firstLineChars="0" w:firstLine="0"/>
          </w:pPr>
        </w:pPrChange>
      </w:pPr>
      <w:del w:id="193" w:author="唐 和" w:date="2021-06-29T00:15:00Z">
        <w:r w:rsidDel="00B40BF4">
          <w:rPr>
            <w:rFonts w:ascii="宋体" w:eastAsia="宋体" w:hAnsi="宋体" w:hint="eastAsia"/>
            <w:sz w:val="24"/>
            <w:szCs w:val="28"/>
          </w:rPr>
          <w:delText>C</w:delText>
        </w:r>
      </w:del>
      <w:del w:id="194" w:author="唐 和" w:date="2021-06-28T22:45:00Z">
        <w:r w:rsidDel="00D053C1">
          <w:rPr>
            <w:rFonts w:ascii="宋体" w:eastAsia="宋体" w:hAnsi="宋体"/>
            <w:sz w:val="24"/>
            <w:szCs w:val="28"/>
          </w:rPr>
          <w:delText>:</w:delText>
        </w:r>
      </w:del>
      <w:del w:id="195" w:author="唐 和" w:date="2021-06-29T00:15:00Z">
        <w:r w:rsidDel="00B40BF4">
          <w:rPr>
            <w:rFonts w:ascii="宋体" w:eastAsia="宋体" w:hAnsi="宋体" w:hint="eastAsia"/>
            <w:sz w:val="24"/>
            <w:szCs w:val="28"/>
          </w:rPr>
          <w:delText>组相</w:delText>
        </w:r>
      </w:del>
      <w:ins w:id="196" w:author="青春依旧" w:date="2021-06-28T09:13:00Z">
        <w:del w:id="197" w:author="唐 和" w:date="2021-06-29T00:15:00Z">
          <w:r w:rsidDel="00B40BF4">
            <w:rPr>
              <w:rFonts w:ascii="宋体" w:eastAsia="宋体" w:hAnsi="宋体" w:hint="eastAsia"/>
              <w:sz w:val="24"/>
              <w:szCs w:val="28"/>
            </w:rPr>
            <w:delText>联</w:delText>
          </w:r>
        </w:del>
      </w:ins>
      <w:del w:id="198" w:author="唐 和" w:date="2021-06-29T00:15:00Z">
        <w:r w:rsidDel="00B40BF4">
          <w:rPr>
            <w:rFonts w:ascii="宋体" w:eastAsia="宋体" w:hAnsi="宋体" w:hint="eastAsia"/>
            <w:sz w:val="24"/>
            <w:szCs w:val="28"/>
          </w:rPr>
          <w:delText xml:space="preserve">连映像 </w:delText>
        </w:r>
        <w:r w:rsidDel="00B40BF4">
          <w:rPr>
            <w:rFonts w:ascii="宋体" w:eastAsia="宋体" w:hAnsi="宋体"/>
            <w:sz w:val="24"/>
            <w:szCs w:val="28"/>
          </w:rPr>
          <w:delText xml:space="preserve">     D</w:delText>
        </w:r>
      </w:del>
      <w:del w:id="199" w:author="唐 和" w:date="2021-06-28T22:45:00Z">
        <w:r w:rsidDel="00D053C1">
          <w:rPr>
            <w:rFonts w:ascii="宋体" w:eastAsia="宋体" w:hAnsi="宋体" w:hint="eastAsia"/>
            <w:sz w:val="24"/>
            <w:szCs w:val="28"/>
          </w:rPr>
          <w:delText>:</w:delText>
        </w:r>
      </w:del>
      <w:del w:id="200" w:author="唐 和" w:date="2021-06-29T00:15:00Z">
        <w:r w:rsidDel="00B40BF4">
          <w:rPr>
            <w:rFonts w:ascii="宋体" w:eastAsia="宋体" w:hAnsi="宋体" w:hint="eastAsia"/>
            <w:sz w:val="24"/>
            <w:szCs w:val="28"/>
          </w:rPr>
          <w:delText>段相连映像</w:delText>
        </w:r>
        <w:r w:rsidDel="00B40BF4">
          <w:rPr>
            <w:rFonts w:ascii="宋体" w:eastAsia="宋体" w:hAnsi="宋体"/>
            <w:sz w:val="24"/>
            <w:szCs w:val="28"/>
          </w:rPr>
          <w:delText xml:space="preserve"> </w:delText>
        </w:r>
      </w:del>
    </w:p>
    <w:p w14:paraId="6F2C03BE" w14:textId="09EC361B" w:rsidR="00142CEC" w:rsidDel="00B40BF4" w:rsidRDefault="00B16675">
      <w:pPr>
        <w:spacing w:line="360" w:lineRule="auto"/>
        <w:rPr>
          <w:del w:id="201" w:author="唐 和" w:date="2021-06-29T00:15:00Z"/>
          <w:rFonts w:ascii="宋体" w:eastAsia="宋体" w:hAnsi="宋体"/>
          <w:sz w:val="24"/>
          <w:szCs w:val="28"/>
        </w:rPr>
        <w:pPrChange w:id="202" w:author="唐 和" w:date="2021-06-29T00:15:00Z">
          <w:pPr>
            <w:pStyle w:val="a8"/>
            <w:numPr>
              <w:numId w:val="2"/>
            </w:numPr>
            <w:spacing w:line="360" w:lineRule="auto"/>
            <w:ind w:left="420" w:firstLineChars="0" w:hanging="420"/>
          </w:pPr>
        </w:pPrChange>
      </w:pPr>
      <w:del w:id="203" w:author="唐 和" w:date="2021-06-29T00:15:00Z">
        <w:r w:rsidDel="00B40BF4">
          <w:rPr>
            <w:rFonts w:ascii="宋体" w:eastAsia="宋体" w:hAnsi="宋体" w:hint="eastAsia"/>
            <w:sz w:val="24"/>
            <w:szCs w:val="28"/>
          </w:rPr>
          <w:delText>虚拟存储器是指“主存-辅存”层次，它能使程序员可以按比主存（</w:delText>
        </w:r>
        <w:r w:rsidDel="00B40BF4">
          <w:rPr>
            <w:rFonts w:ascii="宋体" w:eastAsia="宋体" w:hAnsi="宋体"/>
            <w:sz w:val="24"/>
            <w:szCs w:val="28"/>
          </w:rPr>
          <w:delText>A</w:delText>
        </w:r>
        <w:r w:rsidDel="00B40BF4">
          <w:rPr>
            <w:rFonts w:ascii="宋体" w:eastAsia="宋体" w:hAnsi="宋体" w:hint="eastAsia"/>
            <w:sz w:val="24"/>
            <w:szCs w:val="28"/>
          </w:rPr>
          <w:delText>）的虚拟存储空间编写程序。</w:delText>
        </w:r>
      </w:del>
    </w:p>
    <w:p w14:paraId="069894CD" w14:textId="06EC85AD" w:rsidR="00142CEC" w:rsidDel="00B40BF4" w:rsidRDefault="00B16675">
      <w:pPr>
        <w:spacing w:line="360" w:lineRule="auto"/>
        <w:rPr>
          <w:del w:id="204" w:author="唐 和" w:date="2021-06-29T00:15:00Z"/>
          <w:rFonts w:ascii="宋体" w:eastAsia="宋体" w:hAnsi="宋体"/>
          <w:sz w:val="24"/>
          <w:szCs w:val="28"/>
        </w:rPr>
        <w:pPrChange w:id="205" w:author="唐 和" w:date="2021-06-29T00:15:00Z">
          <w:pPr>
            <w:pStyle w:val="a8"/>
            <w:spacing w:line="360" w:lineRule="auto"/>
            <w:ind w:left="420" w:firstLineChars="0" w:firstLine="0"/>
          </w:pPr>
        </w:pPrChange>
      </w:pPr>
      <w:del w:id="206" w:author="唐 和" w:date="2021-06-29T00:15:00Z">
        <w:r w:rsidDel="00B40BF4">
          <w:rPr>
            <w:rFonts w:ascii="宋体" w:eastAsia="宋体" w:hAnsi="宋体" w:hint="eastAsia"/>
            <w:sz w:val="24"/>
            <w:szCs w:val="28"/>
          </w:rPr>
          <w:delText>A</w:delText>
        </w:r>
      </w:del>
      <w:del w:id="207" w:author="唐 和" w:date="2021-06-28T22:45:00Z">
        <w:r w:rsidDel="00D053C1">
          <w:rPr>
            <w:rFonts w:ascii="宋体" w:eastAsia="宋体" w:hAnsi="宋体"/>
            <w:sz w:val="24"/>
            <w:szCs w:val="28"/>
          </w:rPr>
          <w:delText>:</w:delText>
        </w:r>
        <w:r w:rsidDel="00D053C1">
          <w:rPr>
            <w:rFonts w:ascii="宋体" w:eastAsia="宋体" w:hAnsi="宋体" w:hint="eastAsia"/>
            <w:sz w:val="24"/>
            <w:szCs w:val="28"/>
          </w:rPr>
          <w:delText xml:space="preserve"> </w:delText>
        </w:r>
      </w:del>
      <w:del w:id="208" w:author="唐 和" w:date="2021-06-29T00:15:00Z">
        <w:r w:rsidDel="00B40BF4">
          <w:rPr>
            <w:rFonts w:ascii="宋体" w:eastAsia="宋体" w:hAnsi="宋体" w:hint="eastAsia"/>
            <w:sz w:val="24"/>
            <w:szCs w:val="28"/>
          </w:rPr>
          <w:delText>更大</w:delText>
        </w:r>
        <w:r w:rsidDel="00B40BF4">
          <w:rPr>
            <w:rFonts w:ascii="宋体" w:eastAsia="宋体" w:hAnsi="宋体"/>
            <w:sz w:val="24"/>
            <w:szCs w:val="28"/>
          </w:rPr>
          <w:delText xml:space="preserve">      B</w:delText>
        </w:r>
      </w:del>
      <w:del w:id="209" w:author="唐 和" w:date="2021-06-28T22:45:00Z">
        <w:r w:rsidDel="00D053C1">
          <w:rPr>
            <w:rFonts w:ascii="宋体" w:eastAsia="宋体" w:hAnsi="宋体"/>
            <w:sz w:val="24"/>
            <w:szCs w:val="28"/>
          </w:rPr>
          <w:delText>:</w:delText>
        </w:r>
        <w:r w:rsidDel="00D053C1">
          <w:rPr>
            <w:rFonts w:ascii="宋体" w:eastAsia="宋体" w:hAnsi="宋体" w:hint="eastAsia"/>
            <w:sz w:val="24"/>
            <w:szCs w:val="28"/>
          </w:rPr>
          <w:delText xml:space="preserve"> </w:delText>
        </w:r>
      </w:del>
      <w:del w:id="210" w:author="唐 和" w:date="2021-06-29T00:15:00Z">
        <w:r w:rsidDel="00B40BF4">
          <w:rPr>
            <w:rFonts w:ascii="宋体" w:eastAsia="宋体" w:hAnsi="宋体" w:hint="eastAsia"/>
            <w:sz w:val="24"/>
            <w:szCs w:val="28"/>
          </w:rPr>
          <w:delText>更小</w:delText>
        </w:r>
      </w:del>
    </w:p>
    <w:p w14:paraId="26912ADB" w14:textId="3EE88DBF" w:rsidR="00142CEC" w:rsidDel="00B40BF4" w:rsidRDefault="00B16675">
      <w:pPr>
        <w:spacing w:line="360" w:lineRule="auto"/>
        <w:rPr>
          <w:del w:id="211" w:author="唐 和" w:date="2021-06-29T00:15:00Z"/>
          <w:rFonts w:ascii="宋体" w:eastAsia="宋体" w:hAnsi="宋体"/>
          <w:sz w:val="24"/>
          <w:szCs w:val="28"/>
        </w:rPr>
        <w:pPrChange w:id="212" w:author="唐 和" w:date="2021-06-29T00:15:00Z">
          <w:pPr>
            <w:pStyle w:val="a8"/>
            <w:spacing w:line="360" w:lineRule="auto"/>
            <w:ind w:left="420" w:firstLineChars="0" w:firstLine="0"/>
          </w:pPr>
        </w:pPrChange>
      </w:pPr>
      <w:del w:id="213" w:author="唐 和" w:date="2021-06-29T00:15:00Z">
        <w:r w:rsidDel="00B40BF4">
          <w:rPr>
            <w:rFonts w:ascii="宋体" w:eastAsia="宋体" w:hAnsi="宋体" w:hint="eastAsia"/>
            <w:sz w:val="24"/>
            <w:szCs w:val="28"/>
          </w:rPr>
          <w:delText>C</w:delText>
        </w:r>
      </w:del>
      <w:del w:id="214" w:author="唐 和" w:date="2021-06-28T22:45:00Z">
        <w:r w:rsidDel="00D053C1">
          <w:rPr>
            <w:rFonts w:ascii="宋体" w:eastAsia="宋体" w:hAnsi="宋体"/>
            <w:sz w:val="24"/>
            <w:szCs w:val="28"/>
          </w:rPr>
          <w:delText>:</w:delText>
        </w:r>
        <w:r w:rsidDel="00D053C1">
          <w:rPr>
            <w:rFonts w:ascii="宋体" w:eastAsia="宋体" w:hAnsi="宋体" w:hint="eastAsia"/>
            <w:sz w:val="24"/>
            <w:szCs w:val="28"/>
          </w:rPr>
          <w:delText xml:space="preserve"> </w:delText>
        </w:r>
      </w:del>
      <w:del w:id="215" w:author="唐 和" w:date="2021-06-29T00:15:00Z">
        <w:r w:rsidDel="00B40BF4">
          <w:rPr>
            <w:rFonts w:ascii="宋体" w:eastAsia="宋体" w:hAnsi="宋体" w:hint="eastAsia"/>
            <w:sz w:val="24"/>
            <w:szCs w:val="28"/>
          </w:rPr>
          <w:delText>相同</w:delText>
        </w:r>
        <w:r w:rsidDel="00B40BF4">
          <w:rPr>
            <w:rFonts w:ascii="宋体" w:eastAsia="宋体" w:hAnsi="宋体"/>
            <w:sz w:val="24"/>
            <w:szCs w:val="28"/>
          </w:rPr>
          <w:delText xml:space="preserve">      D</w:delText>
        </w:r>
      </w:del>
      <w:del w:id="216" w:author="唐 和" w:date="2021-06-28T22:45:00Z">
        <w:r w:rsidDel="00D053C1">
          <w:rPr>
            <w:rFonts w:ascii="宋体" w:eastAsia="宋体" w:hAnsi="宋体"/>
            <w:sz w:val="24"/>
            <w:szCs w:val="28"/>
          </w:rPr>
          <w:delText xml:space="preserve">: </w:delText>
        </w:r>
      </w:del>
      <w:del w:id="217" w:author="唐 和" w:date="2021-06-29T00:15:00Z">
        <w:r w:rsidDel="00B40BF4">
          <w:rPr>
            <w:rFonts w:ascii="宋体" w:eastAsia="宋体" w:hAnsi="宋体" w:hint="eastAsia"/>
            <w:sz w:val="24"/>
            <w:szCs w:val="28"/>
          </w:rPr>
          <w:delText>更大或更小</w:delText>
        </w:r>
      </w:del>
    </w:p>
    <w:p w14:paraId="2A25D7BF" w14:textId="4F5329A4" w:rsidR="00142CEC" w:rsidDel="00B40BF4" w:rsidRDefault="00B16675">
      <w:pPr>
        <w:spacing w:line="360" w:lineRule="auto"/>
        <w:rPr>
          <w:del w:id="218" w:author="唐 和" w:date="2021-06-29T00:15:00Z"/>
          <w:rFonts w:ascii="宋体" w:eastAsia="宋体" w:hAnsi="宋体"/>
          <w:sz w:val="24"/>
          <w:szCs w:val="28"/>
        </w:rPr>
        <w:pPrChange w:id="219" w:author="唐 和" w:date="2021-06-29T00:15:00Z">
          <w:pPr>
            <w:pStyle w:val="a8"/>
            <w:numPr>
              <w:numId w:val="2"/>
            </w:numPr>
            <w:spacing w:line="360" w:lineRule="auto"/>
            <w:ind w:left="420" w:firstLineChars="0" w:hanging="420"/>
          </w:pPr>
        </w:pPrChange>
      </w:pPr>
      <w:del w:id="220" w:author="唐 和" w:date="2021-06-29T00:15:00Z">
        <w:r w:rsidDel="00B40BF4">
          <w:rPr>
            <w:rFonts w:ascii="宋体" w:eastAsia="宋体" w:hAnsi="宋体" w:hint="eastAsia"/>
            <w:sz w:val="24"/>
            <w:szCs w:val="28"/>
          </w:rPr>
          <w:delText>关于磁盘阵列，其中R</w:delText>
        </w:r>
        <w:r w:rsidDel="00B40BF4">
          <w:rPr>
            <w:rFonts w:ascii="宋体" w:eastAsia="宋体" w:hAnsi="宋体"/>
            <w:sz w:val="24"/>
            <w:szCs w:val="28"/>
          </w:rPr>
          <w:delText>AID3</w:delText>
        </w:r>
        <w:r w:rsidDel="00B40BF4">
          <w:rPr>
            <w:rFonts w:ascii="宋体" w:eastAsia="宋体" w:hAnsi="宋体" w:hint="eastAsia"/>
            <w:sz w:val="24"/>
            <w:szCs w:val="28"/>
          </w:rPr>
          <w:delText>采用的是（</w:delText>
        </w:r>
        <w:r w:rsidDel="00B40BF4">
          <w:rPr>
            <w:rFonts w:ascii="宋体" w:eastAsia="宋体" w:hAnsi="宋体"/>
            <w:sz w:val="24"/>
            <w:szCs w:val="28"/>
          </w:rPr>
          <w:delText>D</w:delText>
        </w:r>
        <w:r w:rsidDel="00B40BF4">
          <w:rPr>
            <w:rFonts w:ascii="宋体" w:eastAsia="宋体" w:hAnsi="宋体" w:hint="eastAsia"/>
            <w:sz w:val="24"/>
            <w:szCs w:val="28"/>
          </w:rPr>
          <w:delText>）。</w:delText>
        </w:r>
      </w:del>
    </w:p>
    <w:p w14:paraId="08D2791B" w14:textId="70331586" w:rsidR="00142CEC" w:rsidDel="00B40BF4" w:rsidRDefault="00B16675">
      <w:pPr>
        <w:spacing w:line="360" w:lineRule="auto"/>
        <w:rPr>
          <w:del w:id="221" w:author="唐 和" w:date="2021-06-29T00:15:00Z"/>
          <w:rFonts w:ascii="宋体" w:eastAsia="宋体" w:hAnsi="宋体"/>
          <w:sz w:val="24"/>
          <w:szCs w:val="28"/>
        </w:rPr>
        <w:pPrChange w:id="222" w:author="唐 和" w:date="2021-06-29T00:15:00Z">
          <w:pPr>
            <w:pStyle w:val="a8"/>
            <w:spacing w:line="360" w:lineRule="auto"/>
            <w:ind w:left="420" w:firstLineChars="0" w:firstLine="0"/>
          </w:pPr>
        </w:pPrChange>
      </w:pPr>
      <w:del w:id="223" w:author="唐 和" w:date="2021-06-29T00:15:00Z">
        <w:r w:rsidDel="00B40BF4">
          <w:rPr>
            <w:rFonts w:ascii="宋体" w:eastAsia="宋体" w:hAnsi="宋体" w:hint="eastAsia"/>
            <w:sz w:val="24"/>
            <w:szCs w:val="28"/>
          </w:rPr>
          <w:delText>A</w:delText>
        </w:r>
      </w:del>
      <w:del w:id="224" w:author="唐 和" w:date="2021-06-28T22:45:00Z">
        <w:r w:rsidDel="00D053C1">
          <w:rPr>
            <w:rFonts w:ascii="宋体" w:eastAsia="宋体" w:hAnsi="宋体"/>
            <w:sz w:val="24"/>
            <w:szCs w:val="28"/>
          </w:rPr>
          <w:delText xml:space="preserve">: </w:delText>
        </w:r>
      </w:del>
      <w:del w:id="225" w:author="唐 和" w:date="2021-06-29T00:15:00Z">
        <w:r w:rsidDel="00B40BF4">
          <w:rPr>
            <w:rFonts w:ascii="宋体" w:eastAsia="宋体" w:hAnsi="宋体" w:hint="eastAsia"/>
            <w:sz w:val="24"/>
            <w:szCs w:val="28"/>
          </w:rPr>
          <w:delText>配备冗余盘</w:delText>
        </w:r>
        <w:r w:rsidDel="00B40BF4">
          <w:rPr>
            <w:rFonts w:ascii="宋体" w:eastAsia="宋体" w:hAnsi="宋体"/>
            <w:sz w:val="24"/>
            <w:szCs w:val="28"/>
          </w:rPr>
          <w:delText xml:space="preserve">              B</w:delText>
        </w:r>
      </w:del>
      <w:del w:id="226" w:author="唐 和" w:date="2021-06-28T22:45:00Z">
        <w:r w:rsidDel="00D053C1">
          <w:rPr>
            <w:rFonts w:ascii="宋体" w:eastAsia="宋体" w:hAnsi="宋体"/>
            <w:sz w:val="24"/>
            <w:szCs w:val="28"/>
          </w:rPr>
          <w:delText>:</w:delText>
        </w:r>
        <w:r w:rsidDel="00D053C1">
          <w:rPr>
            <w:rFonts w:ascii="等线" w:eastAsia="等线" w:hAnsi="等线" w:hint="eastAsia"/>
          </w:rPr>
          <w:delText xml:space="preserve"> </w:delText>
        </w:r>
      </w:del>
      <w:del w:id="227" w:author="唐 和" w:date="2021-06-29T00:15:00Z">
        <w:r w:rsidDel="00B40BF4">
          <w:rPr>
            <w:rFonts w:ascii="宋体" w:eastAsia="宋体" w:hAnsi="宋体" w:hint="eastAsia"/>
            <w:sz w:val="24"/>
            <w:szCs w:val="28"/>
          </w:rPr>
          <w:delText>块交错奇偶校验</w:delText>
        </w:r>
      </w:del>
    </w:p>
    <w:p w14:paraId="0D7CB590" w14:textId="1A2FED29" w:rsidR="00142CEC" w:rsidDel="00B40BF4" w:rsidRDefault="00B16675">
      <w:pPr>
        <w:spacing w:line="360" w:lineRule="auto"/>
        <w:rPr>
          <w:del w:id="228" w:author="唐 和" w:date="2021-06-29T00:15:00Z"/>
          <w:rFonts w:ascii="宋体" w:eastAsia="宋体" w:hAnsi="宋体"/>
          <w:sz w:val="24"/>
          <w:szCs w:val="28"/>
        </w:rPr>
        <w:pPrChange w:id="229" w:author="唐 和" w:date="2021-06-29T00:15:00Z">
          <w:pPr>
            <w:pStyle w:val="a8"/>
            <w:spacing w:line="360" w:lineRule="auto"/>
            <w:ind w:left="420" w:firstLineChars="0" w:firstLine="0"/>
          </w:pPr>
        </w:pPrChange>
      </w:pPr>
      <w:del w:id="230" w:author="唐 和" w:date="2021-06-29T00:15:00Z">
        <w:r w:rsidDel="00B40BF4">
          <w:rPr>
            <w:rFonts w:ascii="宋体" w:eastAsia="宋体" w:hAnsi="宋体" w:hint="eastAsia"/>
            <w:sz w:val="24"/>
            <w:szCs w:val="28"/>
          </w:rPr>
          <w:delText>C</w:delText>
        </w:r>
      </w:del>
      <w:del w:id="231" w:author="唐 和" w:date="2021-06-28T22:45:00Z">
        <w:r w:rsidDel="00D053C1">
          <w:rPr>
            <w:rFonts w:ascii="宋体" w:eastAsia="宋体" w:hAnsi="宋体"/>
            <w:sz w:val="24"/>
            <w:szCs w:val="28"/>
          </w:rPr>
          <w:delText>:</w:delText>
        </w:r>
        <w:r w:rsidDel="00D053C1">
          <w:rPr>
            <w:rFonts w:ascii="等线" w:eastAsia="等线" w:hAnsi="等线" w:hint="eastAsia"/>
          </w:rPr>
          <w:delText xml:space="preserve"> </w:delText>
        </w:r>
      </w:del>
      <w:del w:id="232" w:author="唐 和" w:date="2021-06-29T00:15:00Z">
        <w:r w:rsidDel="00B40BF4">
          <w:rPr>
            <w:rFonts w:ascii="宋体" w:eastAsia="宋体" w:hAnsi="宋体" w:hint="eastAsia"/>
            <w:sz w:val="24"/>
            <w:szCs w:val="28"/>
          </w:rPr>
          <w:delText>块交错分布式奇偶校验</w:delText>
        </w:r>
        <w:r w:rsidDel="00B40BF4">
          <w:rPr>
            <w:rFonts w:ascii="宋体" w:eastAsia="宋体" w:hAnsi="宋体"/>
            <w:sz w:val="24"/>
            <w:szCs w:val="28"/>
          </w:rPr>
          <w:delText xml:space="preserve">    D</w:delText>
        </w:r>
      </w:del>
      <w:del w:id="233" w:author="唐 和" w:date="2021-06-28T22:45:00Z">
        <w:r w:rsidDel="00D053C1">
          <w:rPr>
            <w:rFonts w:ascii="宋体" w:eastAsia="宋体" w:hAnsi="宋体"/>
            <w:sz w:val="24"/>
            <w:szCs w:val="28"/>
          </w:rPr>
          <w:delText>:</w:delText>
        </w:r>
        <w:r w:rsidDel="00D053C1">
          <w:rPr>
            <w:rFonts w:ascii="等线" w:eastAsia="等线" w:hAnsi="等线" w:hint="eastAsia"/>
          </w:rPr>
          <w:delText xml:space="preserve"> </w:delText>
        </w:r>
      </w:del>
      <w:del w:id="234" w:author="唐 和" w:date="2021-06-29T00:15:00Z">
        <w:r w:rsidDel="00B40BF4">
          <w:rPr>
            <w:rFonts w:ascii="宋体" w:eastAsia="宋体" w:hAnsi="宋体" w:hint="eastAsia"/>
            <w:sz w:val="24"/>
            <w:szCs w:val="28"/>
          </w:rPr>
          <w:delText>位交错奇偶校验</w:delText>
        </w:r>
      </w:del>
    </w:p>
    <w:p w14:paraId="044E03FF" w14:textId="77777777" w:rsidR="00142CEC" w:rsidRDefault="00142CEC">
      <w:pPr>
        <w:spacing w:line="360" w:lineRule="auto"/>
        <w:rPr>
          <w:rFonts w:ascii="宋体" w:eastAsia="宋体" w:hAnsi="宋体"/>
          <w:sz w:val="24"/>
          <w:szCs w:val="28"/>
        </w:rPr>
        <w:pPrChange w:id="235" w:author="唐 和" w:date="2021-06-29T00:15:00Z">
          <w:pPr>
            <w:pStyle w:val="a8"/>
            <w:spacing w:line="360" w:lineRule="auto"/>
            <w:ind w:left="420" w:firstLineChars="0" w:firstLine="0"/>
          </w:pPr>
        </w:pPrChange>
      </w:pPr>
    </w:p>
    <w:p w14:paraId="3FFC0755" w14:textId="77777777" w:rsidR="00142CEC" w:rsidRDefault="00142CEC">
      <w:pPr>
        <w:pStyle w:val="a8"/>
        <w:spacing w:line="360" w:lineRule="auto"/>
        <w:ind w:left="420" w:firstLineChars="0" w:firstLine="0"/>
        <w:rPr>
          <w:rFonts w:ascii="宋体" w:eastAsia="宋体" w:hAnsi="宋体"/>
          <w:sz w:val="24"/>
          <w:szCs w:val="28"/>
        </w:rPr>
      </w:pPr>
    </w:p>
    <w:p w14:paraId="42B21C79" w14:textId="77777777" w:rsidR="00142CEC" w:rsidRDefault="00B16675">
      <w:pPr>
        <w:spacing w:line="360" w:lineRule="auto"/>
        <w:rPr>
          <w:rFonts w:ascii="宋体" w:eastAsia="宋体" w:hAnsi="宋体"/>
          <w:b/>
          <w:bCs/>
          <w:sz w:val="24"/>
          <w:szCs w:val="28"/>
        </w:rPr>
      </w:pPr>
      <w:r>
        <w:rPr>
          <w:rFonts w:ascii="宋体" w:eastAsia="宋体" w:hAnsi="宋体" w:hint="eastAsia"/>
          <w:b/>
          <w:bCs/>
          <w:sz w:val="24"/>
          <w:szCs w:val="28"/>
        </w:rPr>
        <w:t>三</w:t>
      </w:r>
      <w:r>
        <w:rPr>
          <w:rFonts w:ascii="宋体" w:eastAsia="宋体" w:hAnsi="宋体"/>
          <w:b/>
          <w:bCs/>
          <w:sz w:val="24"/>
          <w:szCs w:val="28"/>
        </w:rPr>
        <w:t xml:space="preserve">. </w:t>
      </w:r>
      <w:r>
        <w:rPr>
          <w:rFonts w:ascii="宋体" w:eastAsia="宋体" w:hAnsi="宋体" w:hint="eastAsia"/>
          <w:b/>
          <w:bCs/>
          <w:sz w:val="24"/>
          <w:szCs w:val="28"/>
        </w:rPr>
        <w:t>问答题：</w:t>
      </w:r>
    </w:p>
    <w:p w14:paraId="45FB2A92" w14:textId="40CE5D60" w:rsidR="00142CEC" w:rsidDel="00B40BF4" w:rsidRDefault="00B16675">
      <w:pPr>
        <w:pStyle w:val="a8"/>
        <w:numPr>
          <w:ilvl w:val="0"/>
          <w:numId w:val="3"/>
        </w:numPr>
        <w:spacing w:line="360" w:lineRule="auto"/>
        <w:ind w:firstLineChars="0"/>
        <w:rPr>
          <w:del w:id="236" w:author="唐 和" w:date="2021-06-29T00:16:00Z"/>
          <w:rFonts w:ascii="宋体" w:eastAsia="宋体" w:hAnsi="宋体"/>
          <w:b/>
          <w:bCs/>
          <w:sz w:val="24"/>
          <w:szCs w:val="28"/>
        </w:rPr>
      </w:pPr>
      <w:del w:id="237" w:author="唐 和" w:date="2021-06-29T00:16:00Z">
        <w:r w:rsidDel="00B40BF4">
          <w:rPr>
            <w:rFonts w:ascii="宋体" w:eastAsia="宋体" w:hAnsi="宋体" w:hint="eastAsia"/>
            <w:b/>
            <w:bCs/>
            <w:sz w:val="24"/>
            <w:szCs w:val="28"/>
          </w:rPr>
          <w:delText>简述程序定位及其内容：</w:delText>
        </w:r>
      </w:del>
      <w:ins w:id="238" w:author="青春依旧" w:date="2021-06-28T09:16:00Z">
        <w:del w:id="239" w:author="唐 和" w:date="2021-06-29T00:16:00Z">
          <w:r w:rsidDel="00B40BF4">
            <w:rPr>
              <w:rFonts w:ascii="宋体" w:eastAsia="宋体" w:hAnsi="宋体" w:hint="eastAsia"/>
              <w:b/>
              <w:bCs/>
              <w:sz w:val="24"/>
              <w:szCs w:val="28"/>
            </w:rPr>
            <w:delText>。</w:delText>
          </w:r>
        </w:del>
      </w:ins>
    </w:p>
    <w:p w14:paraId="4F9CE9FF" w14:textId="056C0F59" w:rsidR="00142CEC" w:rsidRDefault="00B40BF4">
      <w:pPr>
        <w:pStyle w:val="a8"/>
        <w:spacing w:line="360" w:lineRule="auto"/>
        <w:ind w:firstLineChars="0" w:firstLine="0"/>
        <w:rPr>
          <w:rFonts w:ascii="宋体" w:eastAsia="宋体" w:hAnsi="宋体"/>
          <w:sz w:val="24"/>
          <w:szCs w:val="28"/>
        </w:rPr>
      </w:pPr>
      <w:ins w:id="240" w:author="唐 和" w:date="2021-06-29T00:15:00Z">
        <w:r>
          <w:rPr>
            <w:rFonts w:ascii="宋体" w:eastAsia="宋体" w:hAnsi="宋体" w:hint="eastAsia"/>
            <w:sz w:val="24"/>
            <w:szCs w:val="28"/>
          </w:rPr>
          <w:t>1</w:t>
        </w:r>
        <w:r>
          <w:rPr>
            <w:rFonts w:ascii="宋体" w:eastAsia="宋体" w:hAnsi="宋体"/>
            <w:sz w:val="24"/>
            <w:szCs w:val="28"/>
          </w:rPr>
          <w:t>.</w:t>
        </w:r>
      </w:ins>
      <w:r w:rsidR="00B16675">
        <w:rPr>
          <w:rFonts w:ascii="宋体" w:eastAsia="宋体" w:hAnsi="宋体" w:hint="eastAsia"/>
          <w:sz w:val="24"/>
          <w:szCs w:val="28"/>
        </w:rPr>
        <w:t>答：程序定位，即如何把程序的逻辑地址变换成实际的主存物理地址，分为加基址方式和地址映像方式。加基址方式分为静态定位和动态定位两种，地址映像方式有段式管理，页式管理和段页式管理三种。</w:t>
      </w:r>
    </w:p>
    <w:p w14:paraId="51C9B600" w14:textId="77777777" w:rsidR="00142CEC" w:rsidRDefault="00B16675">
      <w:pPr>
        <w:pStyle w:val="a8"/>
        <w:spacing w:line="360" w:lineRule="auto"/>
        <w:ind w:firstLineChars="0" w:firstLine="0"/>
        <w:rPr>
          <w:rFonts w:ascii="宋体" w:eastAsia="宋体" w:hAnsi="宋体"/>
          <w:sz w:val="24"/>
          <w:szCs w:val="28"/>
        </w:rPr>
      </w:pPr>
      <w:r>
        <w:rPr>
          <w:rFonts w:ascii="宋体" w:eastAsia="宋体" w:hAnsi="宋体"/>
          <w:sz w:val="24"/>
          <w:szCs w:val="28"/>
        </w:rPr>
        <w:t xml:space="preserve"> </w:t>
      </w:r>
    </w:p>
    <w:p w14:paraId="4257FA16" w14:textId="39BE049B" w:rsidR="00142CEC" w:rsidDel="00B40BF4" w:rsidRDefault="00B16675">
      <w:pPr>
        <w:pStyle w:val="a8"/>
        <w:numPr>
          <w:ilvl w:val="0"/>
          <w:numId w:val="3"/>
        </w:numPr>
        <w:spacing w:line="360" w:lineRule="auto"/>
        <w:ind w:firstLineChars="0"/>
        <w:rPr>
          <w:del w:id="241" w:author="唐 和" w:date="2021-06-29T00:16:00Z"/>
          <w:rFonts w:ascii="宋体" w:eastAsia="宋体" w:hAnsi="宋体"/>
          <w:b/>
          <w:bCs/>
          <w:sz w:val="24"/>
          <w:szCs w:val="28"/>
        </w:rPr>
      </w:pPr>
      <w:del w:id="242" w:author="唐 和" w:date="2021-06-29T00:16:00Z">
        <w:r w:rsidDel="00B40BF4">
          <w:rPr>
            <w:rFonts w:ascii="宋体" w:eastAsia="宋体" w:hAnsi="宋体" w:hint="eastAsia"/>
            <w:b/>
            <w:bCs/>
            <w:sz w:val="24"/>
            <w:szCs w:val="28"/>
          </w:rPr>
          <w:delText>简要概括几种常见的Ca</w:delText>
        </w:r>
        <w:r w:rsidDel="00B40BF4">
          <w:rPr>
            <w:rFonts w:ascii="宋体" w:eastAsia="宋体" w:hAnsi="宋体"/>
            <w:b/>
            <w:bCs/>
            <w:sz w:val="24"/>
            <w:szCs w:val="28"/>
          </w:rPr>
          <w:delText>che</w:delText>
        </w:r>
        <w:r w:rsidDel="00B40BF4">
          <w:rPr>
            <w:rFonts w:ascii="宋体" w:eastAsia="宋体" w:hAnsi="宋体" w:hint="eastAsia"/>
            <w:b/>
            <w:bCs/>
            <w:sz w:val="24"/>
            <w:szCs w:val="28"/>
          </w:rPr>
          <w:delText>优化策略：</w:delText>
        </w:r>
      </w:del>
    </w:p>
    <w:p w14:paraId="442200E6" w14:textId="3724DA52" w:rsidR="00142CEC" w:rsidDel="00B40BF4" w:rsidRDefault="00B40BF4">
      <w:pPr>
        <w:pStyle w:val="1562"/>
        <w:spacing w:line="360" w:lineRule="auto"/>
        <w:ind w:firstLine="0"/>
        <w:rPr>
          <w:del w:id="243" w:author="唐 和" w:date="2021-06-29T00:16:00Z"/>
          <w:rFonts w:ascii="宋体" w:hAnsi="宋体" w:cstheme="minorBidi"/>
          <w:kern w:val="2"/>
          <w:sz w:val="24"/>
          <w:szCs w:val="28"/>
        </w:rPr>
      </w:pPr>
      <w:ins w:id="244" w:author="唐 和" w:date="2021-06-29T00:15:00Z">
        <w:r>
          <w:rPr>
            <w:rFonts w:ascii="宋体" w:hAnsi="宋体" w:cstheme="minorBidi" w:hint="eastAsia"/>
            <w:kern w:val="2"/>
            <w:sz w:val="24"/>
            <w:szCs w:val="28"/>
          </w:rPr>
          <w:t>2</w:t>
        </w:r>
        <w:r>
          <w:rPr>
            <w:rFonts w:ascii="宋体" w:hAnsi="宋体" w:cstheme="minorBidi"/>
            <w:kern w:val="2"/>
            <w:sz w:val="24"/>
            <w:szCs w:val="28"/>
          </w:rPr>
          <w:t>.</w:t>
        </w:r>
      </w:ins>
      <w:r w:rsidR="00B16675">
        <w:rPr>
          <w:rFonts w:ascii="宋体" w:hAnsi="宋体" w:cstheme="minorBidi" w:hint="eastAsia"/>
          <w:kern w:val="2"/>
          <w:sz w:val="24"/>
          <w:szCs w:val="28"/>
        </w:rPr>
        <w:t>答：目前常见的几种Cache优化策略是：减少不命中代价、降低不命中率、采用并行技术、减少Cache命中时间。</w:t>
      </w:r>
    </w:p>
    <w:p w14:paraId="1BD83DA7" w14:textId="77777777" w:rsidR="00B40BF4" w:rsidRDefault="00B40BF4">
      <w:pPr>
        <w:pStyle w:val="1562"/>
        <w:spacing w:line="360" w:lineRule="auto"/>
        <w:ind w:firstLine="0"/>
        <w:rPr>
          <w:ins w:id="245" w:author="唐 和" w:date="2021-06-29T00:16:00Z"/>
          <w:rFonts w:ascii="宋体" w:hAnsi="宋体" w:cstheme="minorBidi"/>
          <w:kern w:val="2"/>
          <w:sz w:val="24"/>
          <w:szCs w:val="28"/>
        </w:rPr>
      </w:pPr>
    </w:p>
    <w:p w14:paraId="67894866" w14:textId="77777777" w:rsidR="00142CEC" w:rsidRDefault="00142CEC">
      <w:pPr>
        <w:pStyle w:val="1562"/>
        <w:spacing w:line="360" w:lineRule="auto"/>
        <w:ind w:firstLine="0"/>
        <w:rPr>
          <w:rFonts w:ascii="宋体" w:hAnsi="宋体"/>
          <w:sz w:val="24"/>
          <w:szCs w:val="28"/>
        </w:rPr>
      </w:pPr>
    </w:p>
    <w:p w14:paraId="18AB70E3" w14:textId="6CEC0FBE" w:rsidR="00142CEC" w:rsidDel="00B40BF4" w:rsidRDefault="00B16675">
      <w:pPr>
        <w:pStyle w:val="a8"/>
        <w:numPr>
          <w:ilvl w:val="0"/>
          <w:numId w:val="3"/>
        </w:numPr>
        <w:spacing w:line="360" w:lineRule="auto"/>
        <w:ind w:firstLineChars="0"/>
        <w:rPr>
          <w:del w:id="246" w:author="唐 和" w:date="2021-06-29T00:16:00Z"/>
          <w:rFonts w:ascii="宋体" w:eastAsia="宋体" w:hAnsi="宋体"/>
          <w:b/>
          <w:bCs/>
          <w:sz w:val="24"/>
          <w:szCs w:val="28"/>
        </w:rPr>
      </w:pPr>
      <w:del w:id="247" w:author="唐 和" w:date="2021-06-29T00:16:00Z">
        <w:r w:rsidDel="00B40BF4">
          <w:rPr>
            <w:rFonts w:ascii="宋体" w:eastAsia="宋体" w:hAnsi="宋体" w:hint="eastAsia"/>
            <w:b/>
            <w:bCs/>
            <w:sz w:val="24"/>
            <w:szCs w:val="28"/>
          </w:rPr>
          <w:delText>常见的地址映像有哪几种？各自有何特点？</w:delText>
        </w:r>
      </w:del>
    </w:p>
    <w:p w14:paraId="0416634D" w14:textId="73EEC73C" w:rsidR="00142CEC" w:rsidRDefault="00B40BF4">
      <w:pPr>
        <w:pStyle w:val="a8"/>
        <w:spacing w:line="360" w:lineRule="auto"/>
        <w:ind w:firstLineChars="0" w:firstLine="0"/>
        <w:rPr>
          <w:rFonts w:ascii="宋体" w:eastAsia="宋体" w:hAnsi="宋体"/>
          <w:sz w:val="24"/>
          <w:szCs w:val="28"/>
        </w:rPr>
      </w:pPr>
      <w:ins w:id="248" w:author="唐 和" w:date="2021-06-29T00:15:00Z">
        <w:r>
          <w:rPr>
            <w:rFonts w:ascii="宋体" w:eastAsia="宋体" w:hAnsi="宋体" w:hint="eastAsia"/>
            <w:sz w:val="24"/>
            <w:szCs w:val="28"/>
          </w:rPr>
          <w:t>3</w:t>
        </w:r>
        <w:r>
          <w:rPr>
            <w:rFonts w:ascii="宋体" w:eastAsia="宋体" w:hAnsi="宋体"/>
            <w:sz w:val="24"/>
            <w:szCs w:val="28"/>
          </w:rPr>
          <w:t>.</w:t>
        </w:r>
      </w:ins>
      <w:r w:rsidR="00B16675">
        <w:rPr>
          <w:rFonts w:ascii="宋体" w:eastAsia="宋体" w:hAnsi="宋体" w:hint="eastAsia"/>
          <w:sz w:val="24"/>
          <w:szCs w:val="28"/>
        </w:rPr>
        <w:t>答：常见的地址映像方式有全相联映像、直接映像、组相联映像和段相联映像，各自特点如下：</w:t>
      </w:r>
    </w:p>
    <w:p w14:paraId="69EC223D" w14:textId="77777777" w:rsidR="00142CEC" w:rsidRDefault="00B16675">
      <w:pPr>
        <w:pStyle w:val="a8"/>
        <w:spacing w:line="360" w:lineRule="auto"/>
        <w:ind w:firstLineChars="0" w:firstLine="0"/>
        <w:rPr>
          <w:rFonts w:ascii="宋体" w:eastAsia="宋体" w:hAnsi="宋体"/>
          <w:sz w:val="24"/>
          <w:szCs w:val="28"/>
        </w:rPr>
      </w:pPr>
      <w:r>
        <w:rPr>
          <w:rFonts w:ascii="宋体" w:eastAsia="宋体" w:hAnsi="宋体" w:hint="eastAsia"/>
          <w:sz w:val="24"/>
          <w:szCs w:val="28"/>
        </w:rPr>
        <w:t>（1）全相联映像是指任何虚页可映像到实存的任何页面位置，地址变换方法分为页表法和目录表法两种。</w:t>
      </w:r>
    </w:p>
    <w:p w14:paraId="22EA70E1" w14:textId="77777777" w:rsidR="00142CEC" w:rsidRDefault="00B16675">
      <w:pPr>
        <w:pStyle w:val="a8"/>
        <w:spacing w:line="360" w:lineRule="auto"/>
        <w:ind w:firstLineChars="0" w:firstLine="0"/>
        <w:rPr>
          <w:rFonts w:ascii="宋体" w:eastAsia="宋体" w:hAnsi="宋体"/>
          <w:sz w:val="24"/>
          <w:szCs w:val="28"/>
        </w:rPr>
      </w:pPr>
      <w:r>
        <w:rPr>
          <w:rFonts w:ascii="宋体" w:eastAsia="宋体" w:hAnsi="宋体" w:hint="eastAsia"/>
          <w:sz w:val="24"/>
          <w:szCs w:val="28"/>
        </w:rPr>
        <w:t>（2）直接映像的定义是每个虚页只能映像到实存的一个特定页面，优点是地址</w:t>
      </w:r>
      <w:r>
        <w:rPr>
          <w:rFonts w:ascii="宋体" w:eastAsia="宋体" w:hAnsi="宋体" w:hint="eastAsia"/>
          <w:sz w:val="24"/>
          <w:szCs w:val="28"/>
        </w:rPr>
        <w:lastRenderedPageBreak/>
        <w:t>变换时，只需将相应部分拼接，缺点是实页冲突概率高、利用率低。</w:t>
      </w:r>
    </w:p>
    <w:p w14:paraId="16F91EBD" w14:textId="77777777" w:rsidR="00142CEC" w:rsidRDefault="00B16675">
      <w:pPr>
        <w:pStyle w:val="a8"/>
        <w:spacing w:line="360" w:lineRule="auto"/>
        <w:ind w:firstLineChars="0" w:firstLine="0"/>
        <w:rPr>
          <w:rFonts w:ascii="宋体" w:eastAsia="宋体" w:hAnsi="宋体"/>
          <w:sz w:val="24"/>
          <w:szCs w:val="28"/>
        </w:rPr>
      </w:pPr>
      <w:r>
        <w:rPr>
          <w:rFonts w:ascii="宋体" w:eastAsia="宋体" w:hAnsi="宋体" w:hint="eastAsia"/>
          <w:sz w:val="24"/>
          <w:szCs w:val="28"/>
        </w:rPr>
        <w:t>（3）组相联映像是各组之间是直接映像，组内各页间是全相联映像。它是全相联映像和直接映像两种映像方式的结合。</w:t>
      </w:r>
    </w:p>
    <w:p w14:paraId="6E1CF892" w14:textId="77777777" w:rsidR="00142CEC" w:rsidRDefault="00B16675">
      <w:pPr>
        <w:pStyle w:val="a8"/>
        <w:spacing w:line="360" w:lineRule="auto"/>
        <w:ind w:firstLineChars="0" w:firstLine="0"/>
        <w:rPr>
          <w:rFonts w:ascii="宋体" w:eastAsia="宋体" w:hAnsi="宋体"/>
          <w:sz w:val="24"/>
          <w:szCs w:val="28"/>
        </w:rPr>
      </w:pPr>
      <w:r>
        <w:rPr>
          <w:rFonts w:ascii="宋体" w:eastAsia="宋体" w:hAnsi="宋体" w:hint="eastAsia"/>
          <w:sz w:val="24"/>
          <w:szCs w:val="28"/>
        </w:rPr>
        <w:t>（4）段相联是全相联的一个特例，即段间是全相联映像，段内各页间是直接映像。</w:t>
      </w:r>
    </w:p>
    <w:p w14:paraId="6878F6EB" w14:textId="77777777" w:rsidR="00142CEC" w:rsidRDefault="00142CEC">
      <w:pPr>
        <w:pStyle w:val="a8"/>
        <w:spacing w:line="360" w:lineRule="auto"/>
        <w:ind w:firstLineChars="0" w:firstLine="0"/>
        <w:rPr>
          <w:rFonts w:ascii="宋体" w:eastAsia="宋体" w:hAnsi="宋体"/>
          <w:sz w:val="24"/>
          <w:szCs w:val="28"/>
        </w:rPr>
      </w:pPr>
    </w:p>
    <w:p w14:paraId="03A57535" w14:textId="181FD4FF" w:rsidR="00142CEC" w:rsidDel="00B40BF4" w:rsidRDefault="00142CEC">
      <w:pPr>
        <w:pStyle w:val="a8"/>
        <w:spacing w:line="360" w:lineRule="auto"/>
        <w:ind w:left="420" w:firstLineChars="0" w:firstLine="0"/>
        <w:rPr>
          <w:del w:id="249" w:author="唐 和" w:date="2021-06-29T00:16:00Z"/>
          <w:rFonts w:ascii="宋体" w:eastAsia="宋体" w:hAnsi="宋体"/>
          <w:sz w:val="24"/>
          <w:szCs w:val="28"/>
        </w:rPr>
      </w:pPr>
    </w:p>
    <w:p w14:paraId="7D8E31F1" w14:textId="4932375F" w:rsidR="00142CEC" w:rsidDel="00B40BF4" w:rsidRDefault="00B16675">
      <w:pPr>
        <w:pStyle w:val="a8"/>
        <w:numPr>
          <w:ilvl w:val="0"/>
          <w:numId w:val="3"/>
        </w:numPr>
        <w:spacing w:line="360" w:lineRule="auto"/>
        <w:ind w:firstLineChars="0"/>
        <w:rPr>
          <w:del w:id="250" w:author="唐 和" w:date="2021-06-29T00:16:00Z"/>
          <w:rFonts w:ascii="宋体" w:eastAsia="宋体" w:hAnsi="宋体"/>
          <w:b/>
          <w:bCs/>
          <w:sz w:val="24"/>
          <w:szCs w:val="28"/>
        </w:rPr>
      </w:pPr>
      <w:del w:id="251" w:author="唐 和" w:date="2021-06-29T00:16:00Z">
        <w:r w:rsidDel="00B40BF4">
          <w:rPr>
            <w:rFonts w:ascii="宋体" w:eastAsia="宋体" w:hAnsi="宋体" w:hint="eastAsia"/>
            <w:b/>
            <w:bCs/>
            <w:sz w:val="24"/>
            <w:szCs w:val="28"/>
          </w:rPr>
          <w:delText>常见的页面替换算法有哪几种？各自有何特点？</w:delText>
        </w:r>
      </w:del>
    </w:p>
    <w:p w14:paraId="531ED386" w14:textId="1A024846" w:rsidR="00142CEC" w:rsidRDefault="00B40BF4">
      <w:pPr>
        <w:pStyle w:val="a8"/>
        <w:spacing w:line="360" w:lineRule="auto"/>
        <w:ind w:firstLineChars="0" w:firstLine="0"/>
        <w:rPr>
          <w:rFonts w:ascii="宋体" w:eastAsia="宋体" w:hAnsi="宋体"/>
          <w:sz w:val="24"/>
          <w:szCs w:val="28"/>
        </w:rPr>
      </w:pPr>
      <w:ins w:id="252" w:author="唐 和" w:date="2021-06-29T00:16:00Z">
        <w:r>
          <w:rPr>
            <w:rFonts w:ascii="宋体" w:eastAsia="宋体" w:hAnsi="宋体" w:hint="eastAsia"/>
            <w:sz w:val="24"/>
            <w:szCs w:val="28"/>
          </w:rPr>
          <w:t>4</w:t>
        </w:r>
        <w:r>
          <w:rPr>
            <w:rFonts w:ascii="宋体" w:eastAsia="宋体" w:hAnsi="宋体"/>
            <w:sz w:val="24"/>
            <w:szCs w:val="28"/>
          </w:rPr>
          <w:t>.</w:t>
        </w:r>
      </w:ins>
      <w:r w:rsidR="00B16675">
        <w:rPr>
          <w:rFonts w:ascii="宋体" w:eastAsia="宋体" w:hAnsi="宋体" w:hint="eastAsia"/>
          <w:sz w:val="24"/>
          <w:szCs w:val="28"/>
        </w:rPr>
        <w:t>答：常见的替换算法主要有下列4种：</w:t>
      </w:r>
    </w:p>
    <w:p w14:paraId="60A5A7F3" w14:textId="77777777" w:rsidR="00142CEC" w:rsidRDefault="00B16675">
      <w:pPr>
        <w:pStyle w:val="a8"/>
        <w:spacing w:line="360" w:lineRule="auto"/>
        <w:ind w:firstLineChars="0" w:firstLine="0"/>
        <w:rPr>
          <w:rFonts w:ascii="宋体" w:eastAsia="宋体" w:hAnsi="宋体"/>
          <w:sz w:val="24"/>
          <w:szCs w:val="28"/>
        </w:rPr>
      </w:pPr>
      <w:r>
        <w:rPr>
          <w:rFonts w:ascii="宋体" w:eastAsia="宋体" w:hAnsi="宋体" w:hint="eastAsia"/>
          <w:sz w:val="24"/>
          <w:szCs w:val="28"/>
        </w:rPr>
        <w:t>（1）随机算法。用硬件或软件随机产生被替换的页号。由于没有利用实存使用的“历史”信息，不能反映程序的局部性，故命中率很低。</w:t>
      </w:r>
    </w:p>
    <w:p w14:paraId="4E29012C" w14:textId="77777777" w:rsidR="00142CEC" w:rsidRDefault="00B16675">
      <w:pPr>
        <w:pStyle w:val="a8"/>
        <w:spacing w:line="360" w:lineRule="auto"/>
        <w:ind w:firstLineChars="0" w:firstLine="0"/>
        <w:rPr>
          <w:rFonts w:ascii="宋体" w:eastAsia="宋体" w:hAnsi="宋体"/>
          <w:sz w:val="24"/>
          <w:szCs w:val="28"/>
        </w:rPr>
      </w:pPr>
      <w:r>
        <w:rPr>
          <w:rFonts w:ascii="宋体" w:eastAsia="宋体" w:hAnsi="宋体" w:hint="eastAsia"/>
          <w:sz w:val="24"/>
          <w:szCs w:val="28"/>
        </w:rPr>
        <w:t>（2）先进先出算法。先进入实存的页先被替换。该算法虽然利用了实存使用的“历史”信息，让最早进入实存的页被替换出去，但没有正确反映程序的局部性。因为最早进来的页，也许是目前或最近一段时间内要经常用到的页，所以该算法不能反映实际使用需求。</w:t>
      </w:r>
    </w:p>
    <w:p w14:paraId="161EE468" w14:textId="77777777" w:rsidR="00142CEC" w:rsidRDefault="00B16675">
      <w:pPr>
        <w:pStyle w:val="a8"/>
        <w:spacing w:line="360" w:lineRule="auto"/>
        <w:ind w:firstLineChars="0" w:firstLine="0"/>
        <w:rPr>
          <w:rFonts w:ascii="宋体" w:eastAsia="宋体" w:hAnsi="宋体"/>
          <w:sz w:val="24"/>
          <w:szCs w:val="28"/>
        </w:rPr>
      </w:pPr>
      <w:r>
        <w:rPr>
          <w:rFonts w:ascii="宋体" w:eastAsia="宋体" w:hAnsi="宋体" w:hint="eastAsia"/>
          <w:sz w:val="24"/>
          <w:szCs w:val="28"/>
        </w:rPr>
        <w:t>（3）近期最少使用算法。把近期最久未访问的页替换出去。这种“近期”是指过去了的近期，该算法是根据过去的近期使用状况预测未来近期中哪一页可能不被使用，并将其替换出去，故能比较准确地反映程序的局部性，命中率有所提高。</w:t>
      </w:r>
    </w:p>
    <w:p w14:paraId="3A2D2114" w14:textId="77777777" w:rsidR="00142CEC" w:rsidRDefault="00B16675">
      <w:pPr>
        <w:pStyle w:val="a8"/>
        <w:spacing w:line="360" w:lineRule="auto"/>
        <w:ind w:firstLineChars="0" w:firstLine="0"/>
        <w:rPr>
          <w:rFonts w:ascii="宋体" w:eastAsia="宋体" w:hAnsi="宋体"/>
          <w:sz w:val="24"/>
          <w:szCs w:val="28"/>
        </w:rPr>
      </w:pPr>
      <w:r>
        <w:rPr>
          <w:rFonts w:ascii="宋体" w:eastAsia="宋体" w:hAnsi="宋体" w:hint="eastAsia"/>
          <w:sz w:val="24"/>
          <w:szCs w:val="28"/>
        </w:rPr>
        <w:t>（4）优化替换算法。预测各页今后使用时刻，选择其中时间间隔最长的页替换出去。</w:t>
      </w:r>
    </w:p>
    <w:p w14:paraId="705AD80D" w14:textId="77777777" w:rsidR="00142CEC" w:rsidRDefault="00142CEC">
      <w:pPr>
        <w:pStyle w:val="a8"/>
        <w:spacing w:line="360" w:lineRule="auto"/>
        <w:ind w:firstLineChars="0" w:firstLine="0"/>
        <w:rPr>
          <w:rFonts w:ascii="宋体" w:eastAsia="宋体" w:hAnsi="宋体"/>
          <w:sz w:val="24"/>
          <w:szCs w:val="28"/>
        </w:rPr>
      </w:pPr>
    </w:p>
    <w:p w14:paraId="681F581E" w14:textId="3D4B8541" w:rsidR="00142CEC" w:rsidDel="00B40BF4" w:rsidRDefault="00B16675">
      <w:pPr>
        <w:pStyle w:val="a8"/>
        <w:numPr>
          <w:ilvl w:val="0"/>
          <w:numId w:val="3"/>
        </w:numPr>
        <w:spacing w:line="360" w:lineRule="auto"/>
        <w:ind w:firstLineChars="0"/>
        <w:rPr>
          <w:del w:id="253" w:author="唐 和" w:date="2021-06-29T00:16:00Z"/>
          <w:rFonts w:ascii="宋体" w:eastAsia="宋体" w:hAnsi="宋体"/>
          <w:b/>
          <w:bCs/>
          <w:sz w:val="24"/>
          <w:szCs w:val="28"/>
        </w:rPr>
      </w:pPr>
      <w:del w:id="254" w:author="唐 和" w:date="2021-06-29T00:16:00Z">
        <w:r w:rsidDel="00B40BF4">
          <w:rPr>
            <w:rFonts w:ascii="宋体" w:eastAsia="宋体" w:hAnsi="宋体" w:hint="eastAsia"/>
            <w:b/>
            <w:bCs/>
            <w:sz w:val="24"/>
            <w:szCs w:val="28"/>
          </w:rPr>
          <w:delText>简要概述虚拟存储器与Cache之间的区别：</w:delText>
        </w:r>
      </w:del>
    </w:p>
    <w:p w14:paraId="1584583C" w14:textId="39F8C810" w:rsidR="00142CEC" w:rsidRDefault="00B40BF4">
      <w:pPr>
        <w:pStyle w:val="a8"/>
        <w:spacing w:line="360" w:lineRule="auto"/>
        <w:ind w:firstLineChars="0" w:firstLine="0"/>
        <w:rPr>
          <w:rFonts w:ascii="宋体" w:eastAsia="宋体" w:hAnsi="宋体"/>
          <w:sz w:val="24"/>
          <w:szCs w:val="28"/>
        </w:rPr>
      </w:pPr>
      <w:ins w:id="255" w:author="唐 和" w:date="2021-06-29T00:16:00Z">
        <w:r>
          <w:rPr>
            <w:rFonts w:ascii="宋体" w:eastAsia="宋体" w:hAnsi="宋体" w:hint="eastAsia"/>
            <w:sz w:val="24"/>
            <w:szCs w:val="28"/>
          </w:rPr>
          <w:t>5</w:t>
        </w:r>
        <w:r>
          <w:rPr>
            <w:rFonts w:ascii="宋体" w:eastAsia="宋体" w:hAnsi="宋体"/>
            <w:sz w:val="24"/>
            <w:szCs w:val="28"/>
          </w:rPr>
          <w:t>.</w:t>
        </w:r>
      </w:ins>
      <w:r w:rsidR="00B16675">
        <w:rPr>
          <w:rFonts w:ascii="宋体" w:eastAsia="宋体" w:hAnsi="宋体" w:hint="eastAsia"/>
          <w:sz w:val="24"/>
          <w:szCs w:val="28"/>
        </w:rPr>
        <w:t>答：Cache的主要作用是弥补主存和CPU之间的速度差距，因此它的管理部件是用硬件实现的，并对程序员透明。虚拟存储器的主要作用是弥补主存和辅存之间的容量差距，因此它的管理部件基本上靠软件，适当结合硬件来实现，并且虚拟地址空间可被应用程序员感觉到和加以利用，实现对系统程序员也不是透明的。</w:t>
      </w:r>
    </w:p>
    <w:p w14:paraId="1139A767" w14:textId="77777777" w:rsidR="00142CEC" w:rsidRDefault="00142CEC">
      <w:pPr>
        <w:spacing w:line="360" w:lineRule="auto"/>
        <w:rPr>
          <w:rFonts w:ascii="宋体" w:eastAsia="宋体" w:hAnsi="宋体"/>
          <w:sz w:val="24"/>
          <w:szCs w:val="28"/>
        </w:rPr>
      </w:pPr>
    </w:p>
    <w:p w14:paraId="6BD7D755" w14:textId="77777777" w:rsidR="00142CEC" w:rsidRDefault="00B16675">
      <w:pPr>
        <w:spacing w:line="360" w:lineRule="auto"/>
        <w:rPr>
          <w:rFonts w:ascii="宋体" w:eastAsia="宋体" w:hAnsi="宋体"/>
          <w:b/>
          <w:bCs/>
          <w:sz w:val="24"/>
          <w:szCs w:val="28"/>
        </w:rPr>
      </w:pPr>
      <w:r>
        <w:rPr>
          <w:rFonts w:ascii="宋体" w:eastAsia="宋体" w:hAnsi="宋体" w:hint="eastAsia"/>
          <w:b/>
          <w:bCs/>
          <w:sz w:val="24"/>
          <w:szCs w:val="28"/>
        </w:rPr>
        <w:t>四</w:t>
      </w:r>
      <w:r>
        <w:rPr>
          <w:rFonts w:ascii="宋体" w:eastAsia="宋体" w:hAnsi="宋体"/>
          <w:b/>
          <w:bCs/>
          <w:sz w:val="24"/>
          <w:szCs w:val="28"/>
        </w:rPr>
        <w:t xml:space="preserve">. </w:t>
      </w:r>
      <w:r>
        <w:rPr>
          <w:rFonts w:ascii="宋体" w:eastAsia="宋体" w:hAnsi="宋体" w:hint="eastAsia"/>
          <w:b/>
          <w:bCs/>
          <w:sz w:val="24"/>
          <w:szCs w:val="28"/>
        </w:rPr>
        <w:t>计算题：</w:t>
      </w:r>
    </w:p>
    <w:p w14:paraId="526CCB91" w14:textId="4AD01572" w:rsidR="00142CEC" w:rsidRPr="00680617" w:rsidDel="00B40BF4" w:rsidRDefault="00B40BF4">
      <w:pPr>
        <w:pStyle w:val="a8"/>
        <w:numPr>
          <w:ilvl w:val="0"/>
          <w:numId w:val="4"/>
        </w:numPr>
        <w:spacing w:line="360" w:lineRule="auto"/>
        <w:ind w:left="0" w:firstLineChars="0" w:firstLine="0"/>
        <w:rPr>
          <w:del w:id="256" w:author="唐 和" w:date="2021-06-29T00:16:00Z"/>
          <w:rFonts w:ascii="宋体" w:eastAsia="宋体" w:hAnsi="宋体"/>
          <w:sz w:val="24"/>
          <w:szCs w:val="28"/>
        </w:rPr>
      </w:pPr>
      <w:ins w:id="257" w:author="唐 和" w:date="2021-06-29T00:16:00Z">
        <w:r w:rsidRPr="00680617">
          <w:rPr>
            <w:rFonts w:ascii="宋体" w:eastAsia="宋体" w:hAnsi="宋体"/>
            <w:sz w:val="24"/>
            <w:szCs w:val="28"/>
          </w:rPr>
          <w:t>1.</w:t>
        </w:r>
      </w:ins>
      <w:del w:id="258" w:author="唐 和" w:date="2021-06-29T00:16:00Z">
        <w:r w:rsidR="00B16675" w:rsidRPr="00680617" w:rsidDel="00B40BF4">
          <w:rPr>
            <w:rFonts w:ascii="宋体" w:eastAsia="宋体" w:hAnsi="宋体" w:hint="eastAsia"/>
            <w:sz w:val="24"/>
            <w:szCs w:val="28"/>
          </w:rPr>
          <w:delText>假设</w:delText>
        </w:r>
        <w:r w:rsidR="00B16675" w:rsidRPr="00680617" w:rsidDel="00B40BF4">
          <w:rPr>
            <w:rFonts w:ascii="宋体" w:eastAsia="宋体" w:hAnsi="宋体"/>
            <w:sz w:val="24"/>
            <w:szCs w:val="28"/>
          </w:rPr>
          <w:delText>CPU执行程序A时，Cache完成存取的</w:delText>
        </w:r>
        <w:r w:rsidR="00B16675" w:rsidRPr="00680617" w:rsidDel="00B40BF4">
          <w:rPr>
            <w:rFonts w:ascii="宋体" w:eastAsia="宋体" w:hAnsi="宋体" w:hint="eastAsia"/>
            <w:sz w:val="24"/>
            <w:szCs w:val="28"/>
          </w:rPr>
          <w:delText>次数为</w:delText>
        </w:r>
        <w:r w:rsidR="00B16675" w:rsidRPr="00680617" w:rsidDel="00B40BF4">
          <w:rPr>
            <w:rFonts w:ascii="宋体" w:eastAsia="宋体" w:hAnsi="宋体"/>
            <w:sz w:val="24"/>
            <w:szCs w:val="28"/>
          </w:rPr>
          <w:delText>2420次，主存完成存取的次数为80次，</w:delText>
        </w:r>
        <w:r w:rsidR="00B16675" w:rsidRPr="00680617" w:rsidDel="00B40BF4">
          <w:rPr>
            <w:rFonts w:ascii="宋体" w:eastAsia="宋体" w:hAnsi="宋体" w:hint="eastAsia"/>
            <w:sz w:val="24"/>
            <w:szCs w:val="28"/>
          </w:rPr>
          <w:delText>已知</w:delText>
        </w:r>
        <w:r w:rsidR="00B16675" w:rsidRPr="00680617" w:rsidDel="00B40BF4">
          <w:rPr>
            <w:rFonts w:ascii="宋体" w:eastAsia="宋体" w:hAnsi="宋体"/>
            <w:sz w:val="24"/>
            <w:szCs w:val="28"/>
          </w:rPr>
          <w:delText>cache存储周期为40ns，主存存储周期</w:delText>
        </w:r>
        <w:r w:rsidR="00B16675" w:rsidRPr="00680617" w:rsidDel="00B40BF4">
          <w:rPr>
            <w:rFonts w:ascii="宋体" w:eastAsia="宋体" w:hAnsi="宋体" w:hint="eastAsia"/>
            <w:sz w:val="24"/>
            <w:szCs w:val="28"/>
          </w:rPr>
          <w:delText>为</w:delText>
        </w:r>
        <w:r w:rsidR="00B16675" w:rsidRPr="00680617" w:rsidDel="00B40BF4">
          <w:rPr>
            <w:rFonts w:ascii="宋体" w:eastAsia="宋体" w:hAnsi="宋体"/>
            <w:sz w:val="24"/>
            <w:szCs w:val="28"/>
          </w:rPr>
          <w:delText>240ns，求Cache/主存系统的效率和平均</w:delText>
        </w:r>
        <w:r w:rsidR="00B16675" w:rsidRPr="00680617" w:rsidDel="00B40BF4">
          <w:rPr>
            <w:rFonts w:ascii="宋体" w:eastAsia="宋体" w:hAnsi="宋体" w:hint="eastAsia"/>
            <w:sz w:val="24"/>
            <w:szCs w:val="28"/>
          </w:rPr>
          <w:delText>访问时间。</w:delText>
        </w:r>
      </w:del>
    </w:p>
    <w:p w14:paraId="32CA64E6" w14:textId="77777777" w:rsidR="00142CEC" w:rsidRDefault="00B16675">
      <w:pPr>
        <w:pStyle w:val="a8"/>
        <w:tabs>
          <w:tab w:val="center" w:pos="4153"/>
        </w:tabs>
        <w:spacing w:line="360" w:lineRule="auto"/>
        <w:ind w:firstLineChars="0" w:firstLine="0"/>
        <w:rPr>
          <w:rFonts w:ascii="宋体" w:eastAsia="宋体" w:hAnsi="宋体"/>
          <w:sz w:val="24"/>
          <w:szCs w:val="28"/>
        </w:rPr>
      </w:pPr>
      <w:r>
        <w:rPr>
          <w:rFonts w:ascii="宋体" w:eastAsia="宋体" w:hAnsi="宋体" w:hint="eastAsia"/>
          <w:b/>
          <w:bCs/>
          <w:sz w:val="24"/>
          <w:szCs w:val="28"/>
        </w:rPr>
        <w:t>解：</w:t>
      </w:r>
      <w:r>
        <w:rPr>
          <w:rFonts w:ascii="宋体" w:eastAsia="宋体" w:hAnsi="宋体" w:hint="eastAsia"/>
          <w:sz w:val="24"/>
          <w:szCs w:val="28"/>
        </w:rPr>
        <w:t>先求命中率h:</w:t>
      </w:r>
      <w:r>
        <w:rPr>
          <w:rFonts w:ascii="宋体" w:eastAsia="宋体" w:hAnsi="宋体"/>
          <w:sz w:val="24"/>
          <w:szCs w:val="28"/>
        </w:rPr>
        <w:t xml:space="preserve"> </w:t>
      </w:r>
      <m:oMath>
        <m:r>
          <m:rPr>
            <m:sty m:val="p"/>
          </m:rPr>
          <w:rPr>
            <w:rFonts w:ascii="Cambria Math" w:eastAsia="宋体" w:hAnsi="Cambria Math"/>
            <w:sz w:val="24"/>
            <w:szCs w:val="28"/>
          </w:rPr>
          <m:t>h =</m:t>
        </m:r>
        <m:f>
          <m:fPr>
            <m:ctrlPr>
              <w:rPr>
                <w:rFonts w:ascii="Cambria Math" w:eastAsia="宋体" w:hAnsi="Cambria Math"/>
                <w:i/>
                <w:sz w:val="24"/>
                <w:szCs w:val="28"/>
              </w:rPr>
            </m:ctrlPr>
          </m:fPr>
          <m:num>
            <m:r>
              <w:rPr>
                <w:rFonts w:ascii="Cambria Math" w:eastAsia="宋体" w:hAnsi="Cambria Math"/>
                <w:sz w:val="24"/>
                <w:szCs w:val="28"/>
              </w:rPr>
              <m:t>2420</m:t>
            </m:r>
          </m:num>
          <m:den>
            <m:r>
              <w:rPr>
                <w:rFonts w:ascii="Cambria Math" w:eastAsia="宋体" w:hAnsi="Cambria Math"/>
                <w:sz w:val="24"/>
                <w:szCs w:val="28"/>
              </w:rPr>
              <m:t>2420+80</m:t>
            </m:r>
          </m:den>
        </m:f>
        <m:r>
          <w:rPr>
            <w:rFonts w:ascii="Cambria Math" w:eastAsia="宋体" w:hAnsi="Cambria Math"/>
            <w:sz w:val="24"/>
            <w:szCs w:val="28"/>
          </w:rPr>
          <m:t>=0.968</m:t>
        </m:r>
      </m:oMath>
    </w:p>
    <w:p w14:paraId="198DA2A0" w14:textId="77777777" w:rsidR="00142CEC" w:rsidRDefault="00B16675">
      <w:pPr>
        <w:pStyle w:val="a8"/>
        <w:tabs>
          <w:tab w:val="center" w:pos="4153"/>
        </w:tabs>
        <w:spacing w:line="360" w:lineRule="auto"/>
        <w:ind w:firstLineChars="0" w:firstLine="0"/>
        <w:rPr>
          <w:rFonts w:ascii="宋体" w:eastAsia="宋体" w:hAnsi="宋体"/>
          <w:sz w:val="24"/>
          <w:szCs w:val="28"/>
        </w:rPr>
      </w:pPr>
      <w:r>
        <w:rPr>
          <w:rFonts w:ascii="宋体" w:eastAsia="宋体" w:hAnsi="宋体" w:hint="eastAsia"/>
          <w:sz w:val="24"/>
          <w:szCs w:val="28"/>
        </w:rPr>
        <w:t>平均访问时间</w:t>
      </w:r>
      <m:oMath>
        <m:sSub>
          <m:sSubPr>
            <m:ctrlPr>
              <w:rPr>
                <w:rFonts w:ascii="Cambria Math" w:eastAsia="宋体" w:hAnsi="Cambria Math"/>
                <w:sz w:val="24"/>
                <w:szCs w:val="28"/>
              </w:rPr>
            </m:ctrlPr>
          </m:sSubPr>
          <m:e>
            <m:r>
              <w:rPr>
                <w:rFonts w:ascii="Cambria Math" w:eastAsia="宋体" w:hAnsi="Cambria Math"/>
                <w:sz w:val="24"/>
                <w:szCs w:val="28"/>
              </w:rPr>
              <m:t>T</m:t>
            </m:r>
          </m:e>
          <m:sub>
            <m:r>
              <w:rPr>
                <w:rFonts w:ascii="Cambria Math" w:eastAsia="宋体" w:hAnsi="Cambria Math"/>
                <w:sz w:val="24"/>
                <w:szCs w:val="28"/>
              </w:rPr>
              <m:t>a</m:t>
            </m:r>
          </m:sub>
        </m:sSub>
        <m:r>
          <m:rPr>
            <m:sty m:val="p"/>
          </m:rPr>
          <w:rPr>
            <w:rFonts w:ascii="Cambria Math" w:eastAsia="宋体" w:hAnsi="Cambria Math"/>
            <w:sz w:val="24"/>
            <w:szCs w:val="28"/>
          </w:rPr>
          <m:t>=0.968*40+</m:t>
        </m:r>
        <m:d>
          <m:dPr>
            <m:ctrlPr>
              <w:rPr>
                <w:rFonts w:ascii="Cambria Math" w:eastAsia="宋体" w:hAnsi="Cambria Math"/>
                <w:sz w:val="24"/>
                <w:szCs w:val="28"/>
              </w:rPr>
            </m:ctrlPr>
          </m:dPr>
          <m:e>
            <m:r>
              <m:rPr>
                <m:sty m:val="p"/>
              </m:rPr>
              <w:rPr>
                <w:rFonts w:ascii="Cambria Math" w:eastAsia="宋体" w:hAnsi="Cambria Math"/>
                <w:sz w:val="24"/>
                <w:szCs w:val="28"/>
              </w:rPr>
              <m:t>1-0.968</m:t>
            </m:r>
          </m:e>
        </m:d>
        <m:r>
          <m:rPr>
            <m:sty m:val="p"/>
          </m:rPr>
          <w:rPr>
            <w:rFonts w:ascii="Cambria Math" w:eastAsia="宋体" w:hAnsi="Cambria Math"/>
            <w:sz w:val="24"/>
            <w:szCs w:val="28"/>
          </w:rPr>
          <m:t>*240=46.4(ns)</m:t>
        </m:r>
      </m:oMath>
    </w:p>
    <w:p w14:paraId="69A48A25" w14:textId="77777777" w:rsidR="00142CEC" w:rsidRDefault="00B16675">
      <w:pPr>
        <w:pStyle w:val="a8"/>
        <w:tabs>
          <w:tab w:val="center" w:pos="4153"/>
        </w:tabs>
        <w:spacing w:line="360" w:lineRule="auto"/>
        <w:ind w:firstLineChars="0" w:firstLine="0"/>
        <w:rPr>
          <w:rFonts w:ascii="宋体" w:eastAsia="宋体" w:hAnsi="宋体"/>
          <w:sz w:val="24"/>
          <w:szCs w:val="28"/>
        </w:rPr>
      </w:pPr>
      <w:r>
        <w:rPr>
          <w:rFonts w:ascii="宋体" w:eastAsia="宋体" w:hAnsi="宋体" w:hint="eastAsia"/>
          <w:sz w:val="24"/>
          <w:szCs w:val="28"/>
        </w:rPr>
        <w:t>其中</w:t>
      </w:r>
      <m:oMath>
        <m:r>
          <w:rPr>
            <w:rFonts w:ascii="Cambria Math" w:eastAsia="宋体" w:hAnsi="Cambria Math" w:hint="eastAsia"/>
            <w:sz w:val="24"/>
            <w:szCs w:val="28"/>
          </w:rPr>
          <m:t>r</m:t>
        </m:r>
        <m:r>
          <w:rPr>
            <w:rFonts w:ascii="Cambria Math" w:eastAsia="宋体" w:hAnsi="Cambria Math"/>
            <w:sz w:val="24"/>
            <w:szCs w:val="28"/>
          </w:rPr>
          <m:t xml:space="preserve">= </m:t>
        </m:r>
        <m:f>
          <m:fPr>
            <m:ctrlPr>
              <w:rPr>
                <w:rFonts w:ascii="Cambria Math" w:eastAsia="宋体" w:hAnsi="Cambria Math"/>
                <w:i/>
                <w:sz w:val="24"/>
                <w:szCs w:val="28"/>
              </w:rPr>
            </m:ctrlPr>
          </m:fPr>
          <m:num>
            <m:r>
              <w:rPr>
                <w:rFonts w:ascii="Cambria Math" w:eastAsia="宋体" w:hAnsi="Cambria Math"/>
                <w:sz w:val="24"/>
                <w:szCs w:val="28"/>
              </w:rPr>
              <m:t>240</m:t>
            </m:r>
          </m:num>
          <m:den>
            <m:r>
              <w:rPr>
                <w:rFonts w:ascii="Cambria Math" w:eastAsia="宋体" w:hAnsi="Cambria Math"/>
                <w:sz w:val="24"/>
                <w:szCs w:val="28"/>
              </w:rPr>
              <m:t>4</m:t>
            </m:r>
          </m:den>
        </m:f>
        <m:r>
          <w:rPr>
            <w:rFonts w:ascii="Cambria Math" w:eastAsia="宋体" w:hAnsi="Cambria Math"/>
            <w:sz w:val="24"/>
            <w:szCs w:val="28"/>
          </w:rPr>
          <m:t>=6</m:t>
        </m:r>
      </m:oMath>
    </w:p>
    <w:p w14:paraId="6854AC38" w14:textId="77777777" w:rsidR="00142CEC" w:rsidRDefault="00B16675">
      <w:pPr>
        <w:pStyle w:val="a8"/>
        <w:tabs>
          <w:tab w:val="center" w:pos="4153"/>
        </w:tabs>
        <w:spacing w:line="360" w:lineRule="auto"/>
        <w:ind w:firstLineChars="0" w:firstLine="0"/>
        <w:rPr>
          <w:rFonts w:ascii="宋体" w:eastAsia="宋体" w:hAnsi="宋体"/>
          <w:sz w:val="24"/>
          <w:szCs w:val="28"/>
        </w:rPr>
      </w:pPr>
      <w:r>
        <w:rPr>
          <w:rFonts w:ascii="宋体" w:eastAsia="宋体" w:hAnsi="宋体" w:hint="eastAsia"/>
          <w:sz w:val="24"/>
          <w:szCs w:val="28"/>
        </w:rPr>
        <w:t>则</w:t>
      </w:r>
      <w:r>
        <w:rPr>
          <w:rFonts w:ascii="宋体" w:eastAsia="宋体" w:hAnsi="宋体"/>
          <w:sz w:val="24"/>
          <w:szCs w:val="28"/>
        </w:rPr>
        <w:t>Cache/</w:t>
      </w:r>
      <w:r>
        <w:rPr>
          <w:rFonts w:ascii="宋体" w:eastAsia="宋体" w:hAnsi="宋体" w:hint="eastAsia"/>
          <w:sz w:val="24"/>
          <w:szCs w:val="28"/>
        </w:rPr>
        <w:t xml:space="preserve">主存系统的效率 </w:t>
      </w:r>
      <m:oMath>
        <m:r>
          <m:rPr>
            <m:sty m:val="p"/>
          </m:rPr>
          <w:rPr>
            <w:rFonts w:ascii="Cambria Math" w:eastAsia="宋体" w:hAnsi="Cambria Math" w:hint="eastAsia"/>
            <w:sz w:val="24"/>
            <w:szCs w:val="28"/>
          </w:rPr>
          <m:t>e</m:t>
        </m:r>
        <m:r>
          <m:rPr>
            <m:sty m:val="p"/>
          </m:rPr>
          <w:rPr>
            <w:rFonts w:ascii="Cambria Math" w:eastAsia="宋体" w:hAnsi="Cambria Math"/>
            <w:sz w:val="24"/>
            <w:szCs w:val="28"/>
          </w:rPr>
          <m:t xml:space="preserve"> =</m:t>
        </m:r>
        <m:r>
          <m:rPr>
            <m:sty m:val="p"/>
          </m:rPr>
          <w:rPr>
            <w:rFonts w:ascii="Cambria Math" w:eastAsia="宋体" w:hAnsi="宋体"/>
            <w:sz w:val="24"/>
            <w:szCs w:val="28"/>
          </w:rPr>
          <m:t xml:space="preserve"> </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r+</m:t>
            </m:r>
            <m:d>
              <m:dPr>
                <m:ctrlPr>
                  <w:rPr>
                    <w:rFonts w:ascii="Cambria Math" w:eastAsia="宋体" w:hAnsi="Cambria Math"/>
                    <w:i/>
                    <w:sz w:val="24"/>
                    <w:szCs w:val="28"/>
                  </w:rPr>
                </m:ctrlPr>
              </m:dPr>
              <m:e>
                <m:r>
                  <w:rPr>
                    <w:rFonts w:ascii="Cambria Math" w:eastAsia="宋体" w:hAnsi="Cambria Math"/>
                    <w:sz w:val="24"/>
                    <w:szCs w:val="28"/>
                  </w:rPr>
                  <m:t>1-r</m:t>
                </m:r>
              </m:e>
            </m:d>
            <m:r>
              <w:rPr>
                <w:rFonts w:ascii="Cambria Math" w:eastAsia="宋体" w:hAnsi="Cambria Math"/>
                <w:sz w:val="24"/>
                <w:szCs w:val="28"/>
              </w:rPr>
              <m:t>*0.968</m:t>
            </m:r>
          </m:den>
        </m:f>
        <m:r>
          <w:rPr>
            <w:rFonts w:ascii="Cambria Math" w:eastAsia="宋体" w:hAnsi="Cambria Math"/>
            <w:sz w:val="24"/>
            <w:szCs w:val="28"/>
          </w:rPr>
          <m:t>=86.2%</m:t>
        </m:r>
      </m:oMath>
    </w:p>
    <w:p w14:paraId="135FC713" w14:textId="77777777" w:rsidR="00142CEC" w:rsidRDefault="00142CEC">
      <w:pPr>
        <w:pStyle w:val="a8"/>
        <w:tabs>
          <w:tab w:val="center" w:pos="4153"/>
        </w:tabs>
        <w:spacing w:line="360" w:lineRule="auto"/>
        <w:ind w:firstLineChars="0" w:firstLine="0"/>
        <w:rPr>
          <w:rFonts w:ascii="宋体" w:eastAsia="宋体" w:hAnsi="宋体"/>
          <w:sz w:val="24"/>
          <w:szCs w:val="28"/>
        </w:rPr>
      </w:pPr>
    </w:p>
    <w:p w14:paraId="5C64D880" w14:textId="77777777" w:rsidR="00142CEC" w:rsidRDefault="00142CEC">
      <w:pPr>
        <w:pStyle w:val="a8"/>
        <w:tabs>
          <w:tab w:val="center" w:pos="4153"/>
        </w:tabs>
        <w:spacing w:line="360" w:lineRule="auto"/>
        <w:ind w:firstLineChars="0" w:firstLine="0"/>
        <w:rPr>
          <w:rFonts w:ascii="宋体" w:eastAsia="宋体" w:hAnsi="宋体"/>
          <w:sz w:val="24"/>
          <w:szCs w:val="28"/>
        </w:rPr>
      </w:pPr>
    </w:p>
    <w:p w14:paraId="23D293F9" w14:textId="0EDFE1B5" w:rsidR="00142CEC" w:rsidRPr="00680617" w:rsidDel="00B40BF4" w:rsidRDefault="00B16675">
      <w:pPr>
        <w:pStyle w:val="a8"/>
        <w:numPr>
          <w:ilvl w:val="0"/>
          <w:numId w:val="4"/>
        </w:numPr>
        <w:spacing w:line="360" w:lineRule="auto"/>
        <w:ind w:left="0" w:firstLineChars="0" w:firstLine="0"/>
        <w:rPr>
          <w:del w:id="259" w:author="唐 和" w:date="2021-06-29T00:16:00Z"/>
          <w:rFonts w:ascii="宋体" w:eastAsia="宋体" w:hAnsi="宋体"/>
          <w:sz w:val="24"/>
          <w:szCs w:val="28"/>
        </w:rPr>
      </w:pPr>
      <w:del w:id="260" w:author="唐 和" w:date="2021-06-29T00:16:00Z">
        <w:r w:rsidRPr="00680617" w:rsidDel="00B40BF4">
          <w:rPr>
            <w:rFonts w:ascii="宋体" w:eastAsia="宋体" w:hAnsi="宋体"/>
            <w:sz w:val="24"/>
            <w:szCs w:val="28"/>
          </w:rPr>
          <w:delText>某32位计算机的Cache 容量为16KB, Cache块的大小</w:delText>
        </w:r>
        <w:r w:rsidRPr="00680617" w:rsidDel="00B40BF4">
          <w:rPr>
            <w:rFonts w:ascii="宋体" w:eastAsia="宋体" w:hAnsi="宋体" w:hint="eastAsia"/>
            <w:sz w:val="24"/>
            <w:szCs w:val="28"/>
          </w:rPr>
          <w:delText>为</w:delText>
        </w:r>
        <w:r w:rsidRPr="00680617" w:rsidDel="00B40BF4">
          <w:rPr>
            <w:rFonts w:ascii="宋体" w:eastAsia="宋体" w:hAnsi="宋体"/>
            <w:sz w:val="24"/>
            <w:szCs w:val="28"/>
          </w:rPr>
          <w:delText>16B，若主存与Cache的地址映射采用直接映射方式，</w:delText>
        </w:r>
        <w:r w:rsidRPr="00680617" w:rsidDel="00B40BF4">
          <w:rPr>
            <w:rFonts w:ascii="宋体" w:eastAsia="宋体" w:hAnsi="宋体" w:hint="eastAsia"/>
            <w:sz w:val="24"/>
            <w:szCs w:val="28"/>
          </w:rPr>
          <w:delText>则主存地址为</w:delText>
        </w:r>
        <w:r w:rsidRPr="00680617" w:rsidDel="00B40BF4">
          <w:rPr>
            <w:rFonts w:ascii="宋体" w:eastAsia="宋体" w:hAnsi="宋体"/>
            <w:sz w:val="24"/>
            <w:szCs w:val="28"/>
          </w:rPr>
          <w:delText>1234E8F8 (十六进制)的单元装入的Cache</w:delText>
        </w:r>
        <w:r w:rsidRPr="00680617" w:rsidDel="00B40BF4">
          <w:rPr>
            <w:rFonts w:ascii="宋体" w:eastAsia="宋体" w:hAnsi="宋体" w:hint="eastAsia"/>
            <w:sz w:val="24"/>
            <w:szCs w:val="28"/>
          </w:rPr>
          <w:delText>地址为</w:delText>
        </w:r>
        <w:r w:rsidRPr="00680617" w:rsidDel="00B40BF4">
          <w:rPr>
            <w:rFonts w:ascii="宋体" w:eastAsia="宋体" w:hAnsi="宋体"/>
            <w:sz w:val="24"/>
            <w:szCs w:val="28"/>
          </w:rPr>
          <w:delText>?</w:delText>
        </w:r>
      </w:del>
    </w:p>
    <w:p w14:paraId="60837964" w14:textId="6FD30DF4" w:rsidR="00142CEC" w:rsidRDefault="00B40BF4">
      <w:pPr>
        <w:pStyle w:val="a8"/>
        <w:spacing w:line="360" w:lineRule="auto"/>
        <w:ind w:firstLineChars="0" w:firstLine="0"/>
        <w:rPr>
          <w:ins w:id="261" w:author="青春依旧" w:date="2021-06-28T09:20:00Z"/>
          <w:rFonts w:ascii="宋体" w:eastAsia="宋体" w:hAnsi="宋体"/>
          <w:sz w:val="24"/>
          <w:szCs w:val="28"/>
        </w:rPr>
      </w:pPr>
      <w:ins w:id="262" w:author="唐 和" w:date="2021-06-29T00:16:00Z">
        <w:r w:rsidRPr="00680617">
          <w:rPr>
            <w:rFonts w:ascii="宋体" w:eastAsia="宋体" w:hAnsi="宋体"/>
            <w:sz w:val="24"/>
            <w:szCs w:val="28"/>
            <w:rPrChange w:id="263" w:author="唐 和" w:date="2021-06-29T00:17:00Z">
              <w:rPr>
                <w:rFonts w:ascii="宋体" w:eastAsia="宋体" w:hAnsi="宋体"/>
                <w:b/>
                <w:bCs/>
                <w:sz w:val="24"/>
                <w:szCs w:val="28"/>
              </w:rPr>
            </w:rPrChange>
          </w:rPr>
          <w:t>2.</w:t>
        </w:r>
      </w:ins>
      <w:r w:rsidR="00B16675">
        <w:rPr>
          <w:rFonts w:ascii="宋体" w:eastAsia="宋体" w:hAnsi="宋体" w:hint="eastAsia"/>
          <w:b/>
          <w:bCs/>
          <w:sz w:val="24"/>
          <w:szCs w:val="28"/>
        </w:rPr>
        <w:t>解：</w:t>
      </w:r>
      <w:r w:rsidR="00B16675">
        <w:rPr>
          <w:rFonts w:ascii="宋体" w:eastAsia="宋体" w:hAnsi="宋体"/>
          <w:sz w:val="24"/>
          <w:szCs w:val="28"/>
        </w:rPr>
        <w:t>Cache容量为16KB</w:t>
      </w:r>
      <w:ins w:id="264" w:author="青春依旧" w:date="2021-06-28T09:22:00Z">
        <w:r w:rsidR="00B16675">
          <w:rPr>
            <w:rFonts w:ascii="宋体" w:eastAsia="宋体" w:hAnsi="宋体" w:hint="eastAsia"/>
            <w:sz w:val="24"/>
            <w:szCs w:val="28"/>
          </w:rPr>
          <w:t>（</w:t>
        </w:r>
        <w:r w:rsidR="00B16675">
          <w:rPr>
            <w:rFonts w:ascii="宋体" w:eastAsia="宋体" w:hAnsi="宋体"/>
            <w:sz w:val="24"/>
            <w:szCs w:val="28"/>
          </w:rPr>
          <w:t>2</w:t>
        </w:r>
        <w:r w:rsidR="00B16675">
          <w:rPr>
            <w:rFonts w:ascii="宋体" w:eastAsia="宋体" w:hAnsi="宋体" w:hint="eastAsia"/>
            <w:sz w:val="24"/>
            <w:szCs w:val="28"/>
            <w:vertAlign w:val="superscript"/>
          </w:rPr>
          <w:t>14</w:t>
        </w:r>
        <w:r w:rsidR="00B16675">
          <w:rPr>
            <w:rFonts w:ascii="宋体" w:eastAsia="宋体" w:hAnsi="宋体"/>
            <w:sz w:val="24"/>
            <w:szCs w:val="28"/>
          </w:rPr>
          <w:t>个字</w:t>
        </w:r>
        <w:r w:rsidR="00B16675">
          <w:rPr>
            <w:rFonts w:ascii="宋体" w:eastAsia="宋体" w:hAnsi="宋体" w:hint="eastAsia"/>
            <w:sz w:val="24"/>
            <w:szCs w:val="28"/>
          </w:rPr>
          <w:t>节）</w:t>
        </w:r>
      </w:ins>
      <w:r w:rsidR="00B16675">
        <w:rPr>
          <w:rFonts w:ascii="宋体" w:eastAsia="宋体" w:hAnsi="宋体"/>
          <w:sz w:val="24"/>
          <w:szCs w:val="28"/>
        </w:rPr>
        <w:t>,而Cache块的大小为16B (2</w:t>
      </w:r>
      <w:r w:rsidR="00B16675">
        <w:rPr>
          <w:rFonts w:ascii="宋体" w:eastAsia="宋体" w:hAnsi="宋体"/>
          <w:sz w:val="24"/>
          <w:szCs w:val="28"/>
          <w:vertAlign w:val="superscript"/>
        </w:rPr>
        <w:t>4</w:t>
      </w:r>
      <w:r w:rsidR="00B16675">
        <w:rPr>
          <w:rFonts w:ascii="宋体" w:eastAsia="宋体" w:hAnsi="宋体"/>
          <w:sz w:val="24"/>
          <w:szCs w:val="28"/>
        </w:rPr>
        <w:t>个字</w:t>
      </w:r>
      <w:r w:rsidR="00B16675">
        <w:rPr>
          <w:rFonts w:ascii="宋体" w:eastAsia="宋体" w:hAnsi="宋体" w:hint="eastAsia"/>
          <w:sz w:val="24"/>
          <w:szCs w:val="28"/>
        </w:rPr>
        <w:t>节</w:t>
      </w:r>
      <w:r w:rsidR="00B16675">
        <w:rPr>
          <w:rFonts w:ascii="宋体" w:eastAsia="宋体" w:hAnsi="宋体"/>
          <w:sz w:val="24"/>
          <w:szCs w:val="28"/>
        </w:rPr>
        <w:t>)，因此Cache可分为16KB/16B=1K =2</w:t>
      </w:r>
      <w:r w:rsidR="00B16675">
        <w:rPr>
          <w:rFonts w:ascii="宋体" w:eastAsia="宋体" w:hAnsi="宋体"/>
          <w:sz w:val="24"/>
          <w:szCs w:val="28"/>
          <w:vertAlign w:val="superscript"/>
        </w:rPr>
        <w:t>10</w:t>
      </w:r>
      <w:r w:rsidR="00B16675">
        <w:rPr>
          <w:rFonts w:ascii="宋体" w:eastAsia="宋体" w:hAnsi="宋体"/>
          <w:sz w:val="24"/>
          <w:szCs w:val="28"/>
        </w:rPr>
        <w:t>=1024块，于是</w:t>
      </w:r>
      <w:r w:rsidR="00B16675">
        <w:rPr>
          <w:rFonts w:ascii="宋体" w:eastAsia="宋体" w:hAnsi="宋体" w:hint="eastAsia"/>
          <w:sz w:val="24"/>
          <w:szCs w:val="28"/>
        </w:rPr>
        <w:t>块地址占</w:t>
      </w:r>
      <w:r w:rsidR="00B16675">
        <w:rPr>
          <w:rFonts w:ascii="宋体" w:eastAsia="宋体" w:hAnsi="宋体"/>
          <w:sz w:val="24"/>
          <w:szCs w:val="28"/>
        </w:rPr>
        <w:t>10个二进制位，块内地址占4个二进制位。由于采</w:t>
      </w:r>
      <w:r w:rsidR="00B16675">
        <w:rPr>
          <w:rFonts w:ascii="宋体" w:eastAsia="宋体" w:hAnsi="宋体" w:hint="eastAsia"/>
          <w:sz w:val="24"/>
          <w:szCs w:val="28"/>
        </w:rPr>
        <w:t>用直接映像的方式，所以主存的后</w:t>
      </w:r>
      <w:r w:rsidR="00B16675">
        <w:rPr>
          <w:rFonts w:ascii="宋体" w:eastAsia="宋体" w:hAnsi="宋体"/>
          <w:sz w:val="24"/>
          <w:szCs w:val="28"/>
        </w:rPr>
        <w:t>14位就是要装入的到Cache中的位置。主存地址1234E8F8是十六进制数，它的一</w:t>
      </w:r>
      <w:r w:rsidR="00B16675">
        <w:rPr>
          <w:rFonts w:ascii="宋体" w:eastAsia="宋体" w:hAnsi="宋体" w:hint="eastAsia"/>
          <w:sz w:val="24"/>
          <w:szCs w:val="28"/>
        </w:rPr>
        <w:t>个位对应</w:t>
      </w:r>
      <w:r w:rsidR="00B16675">
        <w:rPr>
          <w:rFonts w:ascii="宋体" w:eastAsia="宋体" w:hAnsi="宋体"/>
          <w:sz w:val="24"/>
          <w:szCs w:val="28"/>
        </w:rPr>
        <w:t>4个二进制位，将各个位分别化为二进制数便把这</w:t>
      </w:r>
      <w:r w:rsidR="00B16675">
        <w:rPr>
          <w:rFonts w:ascii="宋体" w:eastAsia="宋体" w:hAnsi="宋体" w:hint="eastAsia"/>
          <w:sz w:val="24"/>
          <w:szCs w:val="28"/>
        </w:rPr>
        <w:t>个数化成了二进制数，</w:t>
      </w:r>
      <w:r w:rsidR="00B16675">
        <w:rPr>
          <w:rFonts w:ascii="宋体" w:eastAsia="宋体" w:hAnsi="宋体"/>
          <w:sz w:val="24"/>
          <w:szCs w:val="28"/>
        </w:rPr>
        <w:t>1234E8F8对应的二进制数为:</w:t>
      </w:r>
      <w:r w:rsidR="00B16675">
        <w:t xml:space="preserve"> </w:t>
      </w:r>
      <w:r w:rsidR="00B16675">
        <w:rPr>
          <w:rFonts w:ascii="宋体" w:eastAsia="宋体" w:hAnsi="宋体"/>
          <w:sz w:val="24"/>
          <w:szCs w:val="28"/>
        </w:rPr>
        <w:t>10010001101001110100011111000，得Cache的地址为:</w:t>
      </w:r>
      <w:r w:rsidR="00B16675">
        <w:t xml:space="preserve"> </w:t>
      </w:r>
      <w:r w:rsidR="00B16675">
        <w:rPr>
          <w:rFonts w:ascii="宋体" w:eastAsia="宋体" w:hAnsi="宋体"/>
          <w:sz w:val="24"/>
          <w:szCs w:val="28"/>
        </w:rPr>
        <w:t>10100011111000。</w:t>
      </w:r>
    </w:p>
    <w:p w14:paraId="2ED4EB8A" w14:textId="77777777" w:rsidR="00142CEC" w:rsidRDefault="00B16675">
      <w:pPr>
        <w:pStyle w:val="a8"/>
        <w:spacing w:line="360" w:lineRule="auto"/>
        <w:ind w:firstLineChars="0" w:firstLine="0"/>
        <w:rPr>
          <w:ins w:id="265" w:author="青春依旧" w:date="2021-06-28T09:20:00Z"/>
          <w:rFonts w:ascii="宋体" w:eastAsia="宋体" w:hAnsi="宋体"/>
          <w:sz w:val="24"/>
          <w:szCs w:val="28"/>
        </w:rPr>
      </w:pPr>
      <w:ins w:id="266" w:author="青春依旧" w:date="2021-06-28T09:20:00Z">
        <w:r>
          <w:rPr>
            <w:rFonts w:ascii="宋体" w:eastAsia="宋体" w:hAnsi="宋体" w:hint="eastAsia"/>
            <w:sz w:val="24"/>
            <w:szCs w:val="28"/>
          </w:rPr>
          <w:t xml:space="preserve">Cache 地址结构：  </w:t>
        </w:r>
      </w:ins>
    </w:p>
    <w:tbl>
      <w:tblPr>
        <w:tblStyle w:val="a7"/>
        <w:tblW w:w="0" w:type="auto"/>
        <w:jc w:val="center"/>
        <w:tblLook w:val="04A0" w:firstRow="1" w:lastRow="0" w:firstColumn="1" w:lastColumn="0" w:noHBand="0" w:noVBand="1"/>
        <w:tblPrChange w:id="267" w:author="唐 和" w:date="2021-06-29T00:26:00Z">
          <w:tblPr>
            <w:tblStyle w:val="a7"/>
            <w:tblW w:w="0" w:type="auto"/>
            <w:tblLook w:val="04A0" w:firstRow="1" w:lastRow="0" w:firstColumn="1" w:lastColumn="0" w:noHBand="0" w:noVBand="1"/>
          </w:tblPr>
        </w:tblPrChange>
      </w:tblPr>
      <w:tblGrid>
        <w:gridCol w:w="4487"/>
        <w:gridCol w:w="1878"/>
        <w:tblGridChange w:id="268">
          <w:tblGrid>
            <w:gridCol w:w="4261"/>
            <w:gridCol w:w="4261"/>
          </w:tblGrid>
        </w:tblGridChange>
      </w:tblGrid>
      <w:tr w:rsidR="00142CEC" w14:paraId="0847230A" w14:textId="77777777" w:rsidTr="005744AF">
        <w:trPr>
          <w:jc w:val="center"/>
          <w:ins w:id="269" w:author="青春依旧" w:date="2021-06-28T09:20:00Z"/>
        </w:trPr>
        <w:tc>
          <w:tcPr>
            <w:tcW w:w="4487" w:type="dxa"/>
            <w:tcPrChange w:id="270" w:author="唐 和" w:date="2021-06-29T00:26:00Z">
              <w:tcPr>
                <w:tcW w:w="4261" w:type="dxa"/>
              </w:tcPr>
            </w:tcPrChange>
          </w:tcPr>
          <w:p w14:paraId="395CCA6D" w14:textId="77777777" w:rsidR="00142CEC" w:rsidRDefault="00B16675">
            <w:pPr>
              <w:pStyle w:val="a8"/>
              <w:spacing w:line="360" w:lineRule="auto"/>
              <w:ind w:firstLine="480"/>
              <w:rPr>
                <w:ins w:id="271" w:author="青春依旧" w:date="2021-06-28T09:20:00Z"/>
                <w:rFonts w:ascii="宋体" w:eastAsia="宋体" w:hAnsi="宋体"/>
                <w:sz w:val="24"/>
                <w:szCs w:val="28"/>
              </w:rPr>
            </w:pPr>
            <w:ins w:id="272" w:author="青春依旧" w:date="2021-06-28T09:21:00Z">
              <w:r>
                <w:rPr>
                  <w:rFonts w:ascii="宋体" w:eastAsia="宋体" w:hAnsi="宋体" w:hint="eastAsia"/>
                  <w:sz w:val="24"/>
                  <w:szCs w:val="28"/>
                </w:rPr>
                <w:t>块号</w:t>
              </w:r>
            </w:ins>
          </w:p>
        </w:tc>
        <w:tc>
          <w:tcPr>
            <w:tcW w:w="1878" w:type="dxa"/>
            <w:tcPrChange w:id="273" w:author="唐 和" w:date="2021-06-29T00:26:00Z">
              <w:tcPr>
                <w:tcW w:w="4261" w:type="dxa"/>
              </w:tcPr>
            </w:tcPrChange>
          </w:tcPr>
          <w:p w14:paraId="37CE8167" w14:textId="77777777" w:rsidR="00142CEC" w:rsidRDefault="00B16675">
            <w:pPr>
              <w:pStyle w:val="a8"/>
              <w:spacing w:line="360" w:lineRule="auto"/>
              <w:ind w:firstLine="480"/>
              <w:rPr>
                <w:ins w:id="274" w:author="青春依旧" w:date="2021-06-28T09:20:00Z"/>
                <w:rFonts w:ascii="宋体" w:eastAsia="宋体" w:hAnsi="宋体"/>
                <w:sz w:val="24"/>
                <w:szCs w:val="28"/>
              </w:rPr>
            </w:pPr>
            <w:ins w:id="275" w:author="青春依旧" w:date="2021-06-28T09:21:00Z">
              <w:r>
                <w:rPr>
                  <w:rFonts w:ascii="宋体" w:eastAsia="宋体" w:hAnsi="宋体" w:hint="eastAsia"/>
                  <w:sz w:val="24"/>
                  <w:szCs w:val="28"/>
                </w:rPr>
                <w:t>块内地址</w:t>
              </w:r>
            </w:ins>
          </w:p>
        </w:tc>
      </w:tr>
      <w:tr w:rsidR="00142CEC" w14:paraId="2809122C" w14:textId="77777777" w:rsidTr="005744AF">
        <w:trPr>
          <w:jc w:val="center"/>
          <w:ins w:id="276" w:author="青春依旧" w:date="2021-06-28T09:21:00Z"/>
        </w:trPr>
        <w:tc>
          <w:tcPr>
            <w:tcW w:w="4487" w:type="dxa"/>
            <w:tcPrChange w:id="277" w:author="唐 和" w:date="2021-06-29T00:26:00Z">
              <w:tcPr>
                <w:tcW w:w="4261" w:type="dxa"/>
              </w:tcPr>
            </w:tcPrChange>
          </w:tcPr>
          <w:p w14:paraId="2C17E936" w14:textId="77777777" w:rsidR="00142CEC" w:rsidRDefault="00B16675">
            <w:pPr>
              <w:pStyle w:val="a8"/>
              <w:spacing w:line="360" w:lineRule="auto"/>
              <w:ind w:firstLine="480"/>
              <w:rPr>
                <w:ins w:id="278" w:author="青春依旧" w:date="2021-06-28T09:21:00Z"/>
                <w:rFonts w:ascii="宋体" w:eastAsia="宋体" w:hAnsi="宋体"/>
                <w:sz w:val="24"/>
                <w:szCs w:val="28"/>
              </w:rPr>
            </w:pPr>
            <w:ins w:id="279" w:author="青春依旧" w:date="2021-06-28T09:21:00Z">
              <w:r>
                <w:rPr>
                  <w:rFonts w:ascii="宋体" w:eastAsia="宋体" w:hAnsi="宋体" w:hint="eastAsia"/>
                  <w:sz w:val="24"/>
                  <w:szCs w:val="28"/>
                </w:rPr>
                <w:t>10</w:t>
              </w:r>
            </w:ins>
          </w:p>
        </w:tc>
        <w:tc>
          <w:tcPr>
            <w:tcW w:w="1878" w:type="dxa"/>
            <w:tcPrChange w:id="280" w:author="唐 和" w:date="2021-06-29T00:26:00Z">
              <w:tcPr>
                <w:tcW w:w="4261" w:type="dxa"/>
              </w:tcPr>
            </w:tcPrChange>
          </w:tcPr>
          <w:p w14:paraId="2C5A8766" w14:textId="77777777" w:rsidR="00142CEC" w:rsidRDefault="00B16675">
            <w:pPr>
              <w:pStyle w:val="a8"/>
              <w:spacing w:line="360" w:lineRule="auto"/>
              <w:ind w:firstLine="480"/>
              <w:rPr>
                <w:ins w:id="281" w:author="青春依旧" w:date="2021-06-28T09:21:00Z"/>
                <w:rFonts w:ascii="宋体" w:eastAsia="宋体" w:hAnsi="宋体"/>
                <w:sz w:val="24"/>
                <w:szCs w:val="28"/>
              </w:rPr>
            </w:pPr>
            <w:ins w:id="282" w:author="青春依旧" w:date="2021-06-28T09:21:00Z">
              <w:r>
                <w:rPr>
                  <w:rFonts w:ascii="宋体" w:eastAsia="宋体" w:hAnsi="宋体" w:hint="eastAsia"/>
                  <w:sz w:val="24"/>
                  <w:szCs w:val="28"/>
                </w:rPr>
                <w:t>4</w:t>
              </w:r>
            </w:ins>
          </w:p>
        </w:tc>
      </w:tr>
    </w:tbl>
    <w:p w14:paraId="7F0AEBB6" w14:textId="77777777" w:rsidR="00142CEC" w:rsidRDefault="00B16675">
      <w:pPr>
        <w:pStyle w:val="a8"/>
        <w:spacing w:line="360" w:lineRule="auto"/>
        <w:ind w:firstLineChars="0" w:firstLine="0"/>
        <w:rPr>
          <w:ins w:id="283" w:author="青春依旧" w:date="2021-06-28T09:23:00Z"/>
          <w:rFonts w:ascii="宋体" w:eastAsia="宋体" w:hAnsi="宋体"/>
          <w:sz w:val="24"/>
          <w:szCs w:val="28"/>
        </w:rPr>
      </w:pPr>
      <w:ins w:id="284" w:author="青春依旧" w:date="2021-06-28T09:24:00Z">
        <w:r>
          <w:rPr>
            <w:rFonts w:ascii="宋体" w:eastAsia="宋体" w:hAnsi="宋体" w:hint="eastAsia"/>
            <w:sz w:val="24"/>
            <w:szCs w:val="28"/>
          </w:rPr>
          <w:t>内存</w:t>
        </w:r>
      </w:ins>
      <w:ins w:id="285" w:author="青春依旧" w:date="2021-06-28T09:23:00Z">
        <w:r>
          <w:rPr>
            <w:rFonts w:ascii="宋体" w:eastAsia="宋体" w:hAnsi="宋体" w:hint="eastAsia"/>
            <w:sz w:val="24"/>
            <w:szCs w:val="28"/>
          </w:rPr>
          <w:t xml:space="preserve"> 地址结构：  </w:t>
        </w:r>
      </w:ins>
    </w:p>
    <w:tbl>
      <w:tblPr>
        <w:tblStyle w:val="a7"/>
        <w:tblW w:w="0" w:type="auto"/>
        <w:jc w:val="center"/>
        <w:tblLook w:val="04A0" w:firstRow="1" w:lastRow="0" w:firstColumn="1" w:lastColumn="0" w:noHBand="0" w:noVBand="1"/>
        <w:tblPrChange w:id="286" w:author="唐 和" w:date="2021-06-29T00:26:00Z">
          <w:tblPr>
            <w:tblStyle w:val="a7"/>
            <w:tblW w:w="0" w:type="auto"/>
            <w:tblLook w:val="04A0" w:firstRow="1" w:lastRow="0" w:firstColumn="1" w:lastColumn="0" w:noHBand="0" w:noVBand="1"/>
          </w:tblPr>
        </w:tblPrChange>
      </w:tblPr>
      <w:tblGrid>
        <w:gridCol w:w="2083"/>
        <w:gridCol w:w="4372"/>
        <w:gridCol w:w="1841"/>
        <w:tblGridChange w:id="287">
          <w:tblGrid>
            <w:gridCol w:w="2130"/>
            <w:gridCol w:w="2131"/>
            <w:gridCol w:w="4261"/>
          </w:tblGrid>
        </w:tblGridChange>
      </w:tblGrid>
      <w:tr w:rsidR="00142CEC" w14:paraId="4CAF5484" w14:textId="77777777" w:rsidTr="005744AF">
        <w:trPr>
          <w:trHeight w:val="383"/>
          <w:jc w:val="center"/>
          <w:ins w:id="288" w:author="青春依旧" w:date="2021-06-28T09:23:00Z"/>
        </w:trPr>
        <w:tc>
          <w:tcPr>
            <w:tcW w:w="2130" w:type="dxa"/>
            <w:tcPrChange w:id="289" w:author="唐 和" w:date="2021-06-29T00:26:00Z">
              <w:tcPr>
                <w:tcW w:w="2130" w:type="dxa"/>
              </w:tcPr>
            </w:tcPrChange>
          </w:tcPr>
          <w:p w14:paraId="61019B21" w14:textId="77777777" w:rsidR="00142CEC" w:rsidRDefault="00B16675">
            <w:pPr>
              <w:pStyle w:val="a8"/>
              <w:spacing w:line="360" w:lineRule="auto"/>
              <w:ind w:firstLine="480"/>
              <w:rPr>
                <w:ins w:id="290" w:author="青春依旧" w:date="2021-06-28T09:23:00Z"/>
                <w:rFonts w:ascii="宋体" w:eastAsia="宋体" w:hAnsi="宋体"/>
                <w:sz w:val="24"/>
                <w:szCs w:val="28"/>
              </w:rPr>
            </w:pPr>
            <w:ins w:id="291" w:author="青春依旧" w:date="2021-06-28T09:25:00Z">
              <w:r>
                <w:rPr>
                  <w:rFonts w:ascii="宋体" w:eastAsia="宋体" w:hAnsi="宋体" w:hint="eastAsia"/>
                  <w:sz w:val="24"/>
                  <w:szCs w:val="28"/>
                </w:rPr>
                <w:t>？</w:t>
              </w:r>
            </w:ins>
          </w:p>
        </w:tc>
        <w:tc>
          <w:tcPr>
            <w:tcW w:w="4514" w:type="dxa"/>
            <w:tcPrChange w:id="292" w:author="唐 和" w:date="2021-06-29T00:26:00Z">
              <w:tcPr>
                <w:tcW w:w="2131" w:type="dxa"/>
              </w:tcPr>
            </w:tcPrChange>
          </w:tcPr>
          <w:p w14:paraId="15A91E21" w14:textId="77777777" w:rsidR="00142CEC" w:rsidRDefault="00B16675">
            <w:pPr>
              <w:pStyle w:val="a8"/>
              <w:spacing w:line="360" w:lineRule="auto"/>
              <w:ind w:firstLine="480"/>
              <w:rPr>
                <w:ins w:id="293" w:author="青春依旧" w:date="2021-06-28T09:23:00Z"/>
                <w:rFonts w:ascii="宋体" w:eastAsia="宋体" w:hAnsi="宋体"/>
                <w:sz w:val="24"/>
                <w:szCs w:val="28"/>
              </w:rPr>
            </w:pPr>
            <w:ins w:id="294" w:author="青春依旧" w:date="2021-06-28T09:24:00Z">
              <w:r>
                <w:rPr>
                  <w:rFonts w:ascii="宋体" w:eastAsia="宋体" w:hAnsi="宋体" w:hint="eastAsia"/>
                  <w:sz w:val="24"/>
                  <w:szCs w:val="28"/>
                </w:rPr>
                <w:t>块号</w:t>
              </w:r>
            </w:ins>
          </w:p>
        </w:tc>
        <w:tc>
          <w:tcPr>
            <w:tcW w:w="1878" w:type="dxa"/>
            <w:tcPrChange w:id="295" w:author="唐 和" w:date="2021-06-29T00:26:00Z">
              <w:tcPr>
                <w:tcW w:w="4261" w:type="dxa"/>
              </w:tcPr>
            </w:tcPrChange>
          </w:tcPr>
          <w:p w14:paraId="13F58300" w14:textId="77777777" w:rsidR="00142CEC" w:rsidRDefault="00B16675">
            <w:pPr>
              <w:pStyle w:val="a8"/>
              <w:spacing w:line="360" w:lineRule="auto"/>
              <w:ind w:firstLine="480"/>
              <w:rPr>
                <w:ins w:id="296" w:author="青春依旧" w:date="2021-06-28T09:23:00Z"/>
                <w:rFonts w:ascii="宋体" w:eastAsia="宋体" w:hAnsi="宋体"/>
                <w:sz w:val="24"/>
                <w:szCs w:val="28"/>
              </w:rPr>
            </w:pPr>
            <w:ins w:id="297" w:author="青春依旧" w:date="2021-06-28T09:23:00Z">
              <w:r>
                <w:rPr>
                  <w:rFonts w:ascii="宋体" w:eastAsia="宋体" w:hAnsi="宋体" w:hint="eastAsia"/>
                  <w:sz w:val="24"/>
                  <w:szCs w:val="28"/>
                </w:rPr>
                <w:t>块内地址</w:t>
              </w:r>
            </w:ins>
          </w:p>
        </w:tc>
      </w:tr>
      <w:tr w:rsidR="00142CEC" w14:paraId="36DACD9E" w14:textId="77777777" w:rsidTr="005744AF">
        <w:trPr>
          <w:jc w:val="center"/>
          <w:ins w:id="298" w:author="青春依旧" w:date="2021-06-28T09:23:00Z"/>
        </w:trPr>
        <w:tc>
          <w:tcPr>
            <w:tcW w:w="2130" w:type="dxa"/>
            <w:tcPrChange w:id="299" w:author="唐 和" w:date="2021-06-29T00:26:00Z">
              <w:tcPr>
                <w:tcW w:w="2130" w:type="dxa"/>
              </w:tcPr>
            </w:tcPrChange>
          </w:tcPr>
          <w:p w14:paraId="7D4A2AA9" w14:textId="77777777" w:rsidR="00142CEC" w:rsidRDefault="00B16675">
            <w:pPr>
              <w:pStyle w:val="a8"/>
              <w:spacing w:line="360" w:lineRule="auto"/>
              <w:ind w:firstLine="480"/>
              <w:rPr>
                <w:ins w:id="300" w:author="青春依旧" w:date="2021-06-28T09:23:00Z"/>
                <w:rFonts w:ascii="宋体" w:eastAsia="宋体" w:hAnsi="宋体"/>
                <w:sz w:val="24"/>
                <w:szCs w:val="28"/>
              </w:rPr>
            </w:pPr>
            <w:ins w:id="301" w:author="青春依旧" w:date="2021-06-28T09:25:00Z">
              <w:r>
                <w:rPr>
                  <w:rFonts w:ascii="宋体" w:eastAsia="宋体" w:hAnsi="宋体" w:hint="eastAsia"/>
                  <w:sz w:val="24"/>
                  <w:szCs w:val="28"/>
                </w:rPr>
                <w:t>？</w:t>
              </w:r>
            </w:ins>
          </w:p>
        </w:tc>
        <w:tc>
          <w:tcPr>
            <w:tcW w:w="4514" w:type="dxa"/>
            <w:tcPrChange w:id="302" w:author="唐 和" w:date="2021-06-29T00:26:00Z">
              <w:tcPr>
                <w:tcW w:w="2131" w:type="dxa"/>
              </w:tcPr>
            </w:tcPrChange>
          </w:tcPr>
          <w:p w14:paraId="21538604" w14:textId="77777777" w:rsidR="00142CEC" w:rsidRDefault="00B16675">
            <w:pPr>
              <w:pStyle w:val="a8"/>
              <w:spacing w:line="360" w:lineRule="auto"/>
              <w:ind w:firstLine="480"/>
              <w:rPr>
                <w:ins w:id="303" w:author="青春依旧" w:date="2021-06-28T09:23:00Z"/>
                <w:rFonts w:ascii="宋体" w:eastAsia="宋体" w:hAnsi="宋体"/>
                <w:sz w:val="24"/>
                <w:szCs w:val="28"/>
              </w:rPr>
            </w:pPr>
            <w:ins w:id="304" w:author="青春依旧" w:date="2021-06-28T09:24:00Z">
              <w:r>
                <w:rPr>
                  <w:rFonts w:ascii="宋体" w:eastAsia="宋体" w:hAnsi="宋体" w:hint="eastAsia"/>
                  <w:sz w:val="24"/>
                  <w:szCs w:val="28"/>
                </w:rPr>
                <w:t>10</w:t>
              </w:r>
            </w:ins>
          </w:p>
        </w:tc>
        <w:tc>
          <w:tcPr>
            <w:tcW w:w="1878" w:type="dxa"/>
            <w:tcPrChange w:id="305" w:author="唐 和" w:date="2021-06-29T00:26:00Z">
              <w:tcPr>
                <w:tcW w:w="4261" w:type="dxa"/>
              </w:tcPr>
            </w:tcPrChange>
          </w:tcPr>
          <w:p w14:paraId="1C48FB3B" w14:textId="77777777" w:rsidR="00142CEC" w:rsidRDefault="00B16675">
            <w:pPr>
              <w:pStyle w:val="a8"/>
              <w:spacing w:line="360" w:lineRule="auto"/>
              <w:ind w:firstLine="480"/>
              <w:rPr>
                <w:ins w:id="306" w:author="青春依旧" w:date="2021-06-28T09:23:00Z"/>
                <w:rFonts w:ascii="宋体" w:eastAsia="宋体" w:hAnsi="宋体"/>
                <w:sz w:val="24"/>
                <w:szCs w:val="28"/>
              </w:rPr>
            </w:pPr>
            <w:ins w:id="307" w:author="青春依旧" w:date="2021-06-28T09:23:00Z">
              <w:r>
                <w:rPr>
                  <w:rFonts w:ascii="宋体" w:eastAsia="宋体" w:hAnsi="宋体" w:hint="eastAsia"/>
                  <w:sz w:val="24"/>
                  <w:szCs w:val="28"/>
                </w:rPr>
                <w:t>4</w:t>
              </w:r>
            </w:ins>
          </w:p>
        </w:tc>
      </w:tr>
    </w:tbl>
    <w:p w14:paraId="030EEF4F" w14:textId="77777777" w:rsidR="00142CEC" w:rsidRDefault="00142CEC">
      <w:pPr>
        <w:pStyle w:val="a8"/>
        <w:spacing w:line="360" w:lineRule="auto"/>
        <w:ind w:firstLineChars="0" w:firstLine="0"/>
        <w:rPr>
          <w:rFonts w:ascii="宋体" w:eastAsia="宋体" w:hAnsi="宋体"/>
          <w:sz w:val="24"/>
          <w:szCs w:val="28"/>
        </w:rPr>
      </w:pPr>
    </w:p>
    <w:p w14:paraId="6EFF530F" w14:textId="77777777" w:rsidR="00142CEC" w:rsidRDefault="00142CEC">
      <w:pPr>
        <w:pStyle w:val="a8"/>
        <w:spacing w:line="360" w:lineRule="auto"/>
        <w:ind w:left="420" w:firstLineChars="0" w:firstLine="0"/>
        <w:rPr>
          <w:rFonts w:ascii="宋体" w:eastAsia="宋体" w:hAnsi="宋体"/>
          <w:sz w:val="24"/>
          <w:szCs w:val="28"/>
        </w:rPr>
      </w:pPr>
    </w:p>
    <w:sectPr w:rsidR="00142C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6C32" w14:textId="77777777" w:rsidR="005A23E9" w:rsidRDefault="005A23E9" w:rsidP="00D053C1">
      <w:r>
        <w:separator/>
      </w:r>
    </w:p>
  </w:endnote>
  <w:endnote w:type="continuationSeparator" w:id="0">
    <w:p w14:paraId="1BBC25DA" w14:textId="77777777" w:rsidR="005A23E9" w:rsidRDefault="005A23E9" w:rsidP="00D05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BBE16" w14:textId="77777777" w:rsidR="005A23E9" w:rsidRDefault="005A23E9" w:rsidP="00D053C1">
      <w:r>
        <w:separator/>
      </w:r>
    </w:p>
  </w:footnote>
  <w:footnote w:type="continuationSeparator" w:id="0">
    <w:p w14:paraId="64BD54DD" w14:textId="77777777" w:rsidR="005A23E9" w:rsidRDefault="005A23E9" w:rsidP="00D05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7310"/>
    <w:multiLevelType w:val="multilevel"/>
    <w:tmpl w:val="12EB73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4CB4891"/>
    <w:multiLevelType w:val="multilevel"/>
    <w:tmpl w:val="24CB489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90438CD"/>
    <w:multiLevelType w:val="multilevel"/>
    <w:tmpl w:val="290438C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0294998"/>
    <w:multiLevelType w:val="multilevel"/>
    <w:tmpl w:val="602949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唐 和">
    <w15:presenceInfo w15:providerId="Windows Live" w15:userId="b004a1c622c26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A6D"/>
    <w:rsid w:val="00045BDB"/>
    <w:rsid w:val="00056725"/>
    <w:rsid w:val="00065B16"/>
    <w:rsid w:val="000A003B"/>
    <w:rsid w:val="000A0EEE"/>
    <w:rsid w:val="000A1DEE"/>
    <w:rsid w:val="000C4286"/>
    <w:rsid w:val="000C595B"/>
    <w:rsid w:val="000D659A"/>
    <w:rsid w:val="000F5C53"/>
    <w:rsid w:val="00112CFB"/>
    <w:rsid w:val="00116CEB"/>
    <w:rsid w:val="00117A6D"/>
    <w:rsid w:val="00121E99"/>
    <w:rsid w:val="00133D32"/>
    <w:rsid w:val="00136AD6"/>
    <w:rsid w:val="00142CEC"/>
    <w:rsid w:val="001605DF"/>
    <w:rsid w:val="001760C5"/>
    <w:rsid w:val="001B7D2D"/>
    <w:rsid w:val="001C24C7"/>
    <w:rsid w:val="001F0266"/>
    <w:rsid w:val="001F2169"/>
    <w:rsid w:val="00235E84"/>
    <w:rsid w:val="00236C82"/>
    <w:rsid w:val="0027599D"/>
    <w:rsid w:val="00277EF1"/>
    <w:rsid w:val="00286694"/>
    <w:rsid w:val="002869FB"/>
    <w:rsid w:val="00290F5B"/>
    <w:rsid w:val="002A26D9"/>
    <w:rsid w:val="002C77F6"/>
    <w:rsid w:val="002F5FEF"/>
    <w:rsid w:val="00314755"/>
    <w:rsid w:val="00316B28"/>
    <w:rsid w:val="00321734"/>
    <w:rsid w:val="00332107"/>
    <w:rsid w:val="0037440D"/>
    <w:rsid w:val="003E5DCC"/>
    <w:rsid w:val="0041560A"/>
    <w:rsid w:val="0042608F"/>
    <w:rsid w:val="0044126B"/>
    <w:rsid w:val="004505CA"/>
    <w:rsid w:val="00463457"/>
    <w:rsid w:val="00463ACE"/>
    <w:rsid w:val="0048153A"/>
    <w:rsid w:val="004E61A3"/>
    <w:rsid w:val="004F0A04"/>
    <w:rsid w:val="00535365"/>
    <w:rsid w:val="00561537"/>
    <w:rsid w:val="005644B2"/>
    <w:rsid w:val="005671E9"/>
    <w:rsid w:val="005744AF"/>
    <w:rsid w:val="00581BE9"/>
    <w:rsid w:val="005923AA"/>
    <w:rsid w:val="00595972"/>
    <w:rsid w:val="00595D09"/>
    <w:rsid w:val="005A23E9"/>
    <w:rsid w:val="005B3906"/>
    <w:rsid w:val="005B7F8C"/>
    <w:rsid w:val="005F32DC"/>
    <w:rsid w:val="00611C44"/>
    <w:rsid w:val="006423F4"/>
    <w:rsid w:val="00680617"/>
    <w:rsid w:val="00684718"/>
    <w:rsid w:val="006A0138"/>
    <w:rsid w:val="006A018F"/>
    <w:rsid w:val="006A4877"/>
    <w:rsid w:val="006B075F"/>
    <w:rsid w:val="006E2110"/>
    <w:rsid w:val="006E60AB"/>
    <w:rsid w:val="006F062B"/>
    <w:rsid w:val="007062EE"/>
    <w:rsid w:val="0072112E"/>
    <w:rsid w:val="007525CE"/>
    <w:rsid w:val="00755480"/>
    <w:rsid w:val="00786FBA"/>
    <w:rsid w:val="007A0229"/>
    <w:rsid w:val="00800977"/>
    <w:rsid w:val="00801C73"/>
    <w:rsid w:val="00815E23"/>
    <w:rsid w:val="0083212C"/>
    <w:rsid w:val="0084443F"/>
    <w:rsid w:val="008446A5"/>
    <w:rsid w:val="008469F9"/>
    <w:rsid w:val="00855BFE"/>
    <w:rsid w:val="00865E86"/>
    <w:rsid w:val="008671ED"/>
    <w:rsid w:val="00877502"/>
    <w:rsid w:val="00884C72"/>
    <w:rsid w:val="00886E5F"/>
    <w:rsid w:val="00895832"/>
    <w:rsid w:val="008A18D6"/>
    <w:rsid w:val="008C18A0"/>
    <w:rsid w:val="008C3450"/>
    <w:rsid w:val="008F061A"/>
    <w:rsid w:val="008F568E"/>
    <w:rsid w:val="009042C9"/>
    <w:rsid w:val="00952BC4"/>
    <w:rsid w:val="00954EB5"/>
    <w:rsid w:val="0098680F"/>
    <w:rsid w:val="00992BCB"/>
    <w:rsid w:val="00997DD5"/>
    <w:rsid w:val="009D3FB7"/>
    <w:rsid w:val="009E0938"/>
    <w:rsid w:val="009F45D7"/>
    <w:rsid w:val="00A10446"/>
    <w:rsid w:val="00A2670B"/>
    <w:rsid w:val="00A27182"/>
    <w:rsid w:val="00A34D12"/>
    <w:rsid w:val="00A36CF0"/>
    <w:rsid w:val="00A56F5B"/>
    <w:rsid w:val="00A845F0"/>
    <w:rsid w:val="00AB595C"/>
    <w:rsid w:val="00AC398A"/>
    <w:rsid w:val="00AE5FEC"/>
    <w:rsid w:val="00B026C9"/>
    <w:rsid w:val="00B14844"/>
    <w:rsid w:val="00B14A30"/>
    <w:rsid w:val="00B16675"/>
    <w:rsid w:val="00B2592B"/>
    <w:rsid w:val="00B27935"/>
    <w:rsid w:val="00B40BF4"/>
    <w:rsid w:val="00B43174"/>
    <w:rsid w:val="00B46443"/>
    <w:rsid w:val="00B54D61"/>
    <w:rsid w:val="00B70F16"/>
    <w:rsid w:val="00B71BA6"/>
    <w:rsid w:val="00B82DE0"/>
    <w:rsid w:val="00B864CE"/>
    <w:rsid w:val="00BB5562"/>
    <w:rsid w:val="00BB5FDF"/>
    <w:rsid w:val="00BD583D"/>
    <w:rsid w:val="00C02166"/>
    <w:rsid w:val="00C1045B"/>
    <w:rsid w:val="00C127FF"/>
    <w:rsid w:val="00C356B0"/>
    <w:rsid w:val="00C409B3"/>
    <w:rsid w:val="00C746C2"/>
    <w:rsid w:val="00C83930"/>
    <w:rsid w:val="00C864FC"/>
    <w:rsid w:val="00CE1053"/>
    <w:rsid w:val="00D053C1"/>
    <w:rsid w:val="00D06981"/>
    <w:rsid w:val="00D12704"/>
    <w:rsid w:val="00D376D9"/>
    <w:rsid w:val="00D37BB9"/>
    <w:rsid w:val="00D642AB"/>
    <w:rsid w:val="00D755CC"/>
    <w:rsid w:val="00DD4A30"/>
    <w:rsid w:val="00DE5DDF"/>
    <w:rsid w:val="00DF6D7A"/>
    <w:rsid w:val="00E352A9"/>
    <w:rsid w:val="00E57D90"/>
    <w:rsid w:val="00E62344"/>
    <w:rsid w:val="00E8488B"/>
    <w:rsid w:val="00EA0AD4"/>
    <w:rsid w:val="00EC3400"/>
    <w:rsid w:val="00EF1F17"/>
    <w:rsid w:val="00EF2031"/>
    <w:rsid w:val="00F07B4C"/>
    <w:rsid w:val="00F353B2"/>
    <w:rsid w:val="00F53A5D"/>
    <w:rsid w:val="00FA55D3"/>
    <w:rsid w:val="00FC3882"/>
    <w:rsid w:val="00FD1EF0"/>
    <w:rsid w:val="00FF1D9B"/>
    <w:rsid w:val="75604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365FA"/>
  <w15:docId w15:val="{3A19D755-F087-4E7D-A61A-9C9CDDE1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paragraph" w:customStyle="1" w:styleId="1562">
    <w:name w:val="样式 自动设置 字距调整五号 行距: 固定值 15.6 磅 首行缩进:  2 字符"/>
    <w:basedOn w:val="a"/>
    <w:pPr>
      <w:topLinePunct/>
      <w:adjustRightInd w:val="0"/>
      <w:snapToGrid w:val="0"/>
      <w:spacing w:line="312" w:lineRule="atLeast"/>
      <w:ind w:firstLine="425"/>
    </w:pPr>
    <w:rPr>
      <w:rFonts w:ascii="Times New Roman" w:eastAsia="宋体" w:hAnsi="Times New Roman" w:cs="宋体"/>
      <w:kern w:val="21"/>
      <w:szCs w:val="20"/>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9">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 和</dc:creator>
  <cp:lastModifiedBy>唐 和</cp:lastModifiedBy>
  <cp:revision>155</cp:revision>
  <dcterms:created xsi:type="dcterms:W3CDTF">2021-06-25T08:54:00Z</dcterms:created>
  <dcterms:modified xsi:type="dcterms:W3CDTF">2021-06-28T16:26:00Z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