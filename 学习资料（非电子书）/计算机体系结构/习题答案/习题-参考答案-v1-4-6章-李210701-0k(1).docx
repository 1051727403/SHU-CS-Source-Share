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流水线</w:t>
      </w:r>
    </w:p>
    <w:p/>
    <w:p>
      <w:pPr>
        <w:numPr>
          <w:ilvl w:val="0"/>
          <w:numId w:val="1"/>
        </w:numPr>
      </w:pPr>
    </w:p>
    <w:p>
      <w:r>
        <w:rPr>
          <w:rFonts w:hint="eastAsia"/>
          <w:b/>
          <w:bCs/>
        </w:rPr>
        <w:t xml:space="preserve">单功能性流水线: </w:t>
      </w:r>
      <w:r>
        <w:rPr>
          <w:rFonts w:hint="eastAsia"/>
        </w:rPr>
        <w:t>只能完成一种功能的流水线。在计算机中要实现多个功能，都采用多个单功能流水线。</w:t>
      </w:r>
    </w:p>
    <w:p>
      <w:r>
        <w:rPr>
          <w:rFonts w:hint="eastAsia"/>
          <w:b/>
          <w:bCs/>
        </w:rPr>
        <w:t>多功能流水线：</w:t>
      </w:r>
      <w:r>
        <w:rPr>
          <w:rFonts w:hint="eastAsia"/>
        </w:rPr>
        <w:t>同一个流水线可有多种连接方式来实现多种功能。</w:t>
      </w:r>
    </w:p>
    <w:p>
      <w:r>
        <w:rPr>
          <w:rFonts w:hint="eastAsia"/>
          <w:b/>
          <w:bCs/>
        </w:rPr>
        <w:t>静态流水线：</w:t>
      </w:r>
      <w:r>
        <w:rPr>
          <w:rFonts w:hint="eastAsia"/>
        </w:rPr>
        <w:t>同一时间内，流水线的各段只能按同一种连接方式工作。</w:t>
      </w:r>
    </w:p>
    <w:p>
      <w:pPr>
        <w:rPr>
          <w:spacing w:val="-4"/>
        </w:rPr>
      </w:pPr>
      <w:r>
        <w:rPr>
          <w:rFonts w:hint="eastAsia"/>
          <w:b/>
          <w:bCs/>
        </w:rPr>
        <w:t>动态流水线：</w:t>
      </w:r>
      <w:r>
        <w:rPr>
          <w:rFonts w:hint="eastAsia"/>
          <w:spacing w:val="-4"/>
        </w:rPr>
        <w:t>在同一时间内，流水线的各段可按不同运算的连接方式工作。</w:t>
      </w:r>
    </w:p>
    <w:p>
      <w:pPr>
        <w:rPr>
          <w:spacing w:val="-16"/>
        </w:rPr>
      </w:pPr>
      <w:r>
        <w:rPr>
          <w:rFonts w:hint="eastAsia"/>
          <w:b/>
          <w:bCs/>
          <w:spacing w:val="-4"/>
        </w:rPr>
        <w:t>线性流水线：</w:t>
      </w:r>
      <w:r>
        <w:rPr>
          <w:rFonts w:hint="eastAsia"/>
          <w:spacing w:val="-4"/>
        </w:rPr>
        <w:t xml:space="preserve"> </w:t>
      </w:r>
      <w:r>
        <w:rPr>
          <w:rFonts w:hint="eastAsia"/>
          <w:spacing w:val="-16"/>
        </w:rPr>
        <w:t>流水线各段串行连接，没有反馈回路。</w:t>
      </w:r>
    </w:p>
    <w:p>
      <w:r>
        <w:rPr>
          <w:rFonts w:hint="eastAsia"/>
          <w:b/>
          <w:bCs/>
          <w:spacing w:val="-16"/>
        </w:rPr>
        <w:t xml:space="preserve">非线性流水线： </w:t>
      </w:r>
      <w:r>
        <w:rPr>
          <w:rFonts w:hint="eastAsia"/>
        </w:rPr>
        <w:t>流水线中除了串行连接通路，还有反馈回路。在流水过程中，有些段要反复多次使用，它常用于递归或组成多功能流水线。</w:t>
      </w:r>
    </w:p>
    <w:p>
      <w:r>
        <w:rPr>
          <w:rFonts w:hint="eastAsia"/>
          <w:b/>
          <w:bCs/>
        </w:rPr>
        <w:t>超标量处理机：</w:t>
      </w:r>
      <w:r>
        <w:rPr>
          <w:rFonts w:hint="eastAsia"/>
        </w:rPr>
        <w:t>超标量处理机中使用了多指令流水线，每个时钟周期</w:t>
      </w:r>
      <w:ins w:id="0" w:author="青春依旧" w:date="2021-06-28T21:24:00Z">
        <w:r>
          <w:rPr>
            <w:rFonts w:hint="eastAsia"/>
          </w:rPr>
          <w:t>同时</w:t>
        </w:r>
      </w:ins>
      <w:r>
        <w:rPr>
          <w:rFonts w:hint="eastAsia"/>
        </w:rPr>
        <w:t>发射多条指令并产生多个结果。</w:t>
      </w:r>
    </w:p>
    <w:p>
      <w:r>
        <w:rPr>
          <w:rFonts w:hint="eastAsia"/>
          <w:b/>
          <w:bCs/>
        </w:rPr>
        <w:t>超流水线处理机：</w:t>
      </w:r>
      <w:r>
        <w:rPr>
          <w:rFonts w:hint="eastAsia"/>
        </w:rPr>
        <w:t>超流水线处理机是通过各部分硬件的充分重叠工作来提高处理机性能。一台并行度ILP为</w:t>
      </w:r>
      <w:r>
        <w:rPr>
          <w:rFonts w:hint="eastAsia"/>
          <w:i/>
          <w:iCs/>
        </w:rPr>
        <w:t>n</w:t>
      </w:r>
      <w:r>
        <w:rPr>
          <w:rFonts w:hint="eastAsia"/>
        </w:rPr>
        <w:t>的超流水线处理机，在一个时钟周期内能发射</w:t>
      </w:r>
      <w:r>
        <w:rPr>
          <w:rFonts w:hint="eastAsia"/>
          <w:i/>
          <w:iCs/>
        </w:rPr>
        <w:t>n</w:t>
      </w:r>
      <w:r>
        <w:rPr>
          <w:rFonts w:hint="eastAsia"/>
        </w:rPr>
        <w:t>条指令，每隔1/</w:t>
      </w:r>
      <w:r>
        <w:rPr>
          <w:i/>
          <w:iCs/>
        </w:rPr>
        <w:t>n</w:t>
      </w:r>
      <w:r>
        <w:rPr>
          <w:rFonts w:hint="eastAsia"/>
        </w:rPr>
        <w:t>个时钟周期发射一条指令。</w:t>
      </w:r>
    </w:p>
    <w:p>
      <w:r>
        <w:rPr>
          <w:rFonts w:hint="eastAsia"/>
          <w:b/>
          <w:bCs/>
        </w:rPr>
        <w:t>控制相关：</w:t>
      </w:r>
      <w:r>
        <w:rPr>
          <w:rFonts w:hint="eastAsia"/>
        </w:rPr>
        <w:t>当流水线遇到转移指令或其他改变PC值的指令而造成断流时，会引起控制相关。</w:t>
      </w:r>
    </w:p>
    <w:p>
      <w:r>
        <w:rPr>
          <w:rFonts w:hint="eastAsia"/>
          <w:b/>
          <w:bCs/>
        </w:rPr>
        <w:t>数据相关：</w:t>
      </w:r>
      <w:r>
        <w:rPr>
          <w:rFonts w:hint="eastAsia"/>
        </w:rPr>
        <w:t>在一个程序中，存在必须等前一条指令执行完才能</w:t>
      </w:r>
      <w:ins w:id="1" w:author="青春依旧" w:date="2021-06-28T21:34:00Z">
        <w:r>
          <w:rPr>
            <w:rFonts w:hint="eastAsia"/>
          </w:rPr>
          <w:t>获得需要的数据，然后</w:t>
        </w:r>
      </w:ins>
      <w:r>
        <w:rPr>
          <w:rFonts w:hint="eastAsia"/>
        </w:rPr>
        <w:t>执行下一条指令的情况，那么这两条指令数据相关。</w:t>
      </w:r>
    </w:p>
    <w:p>
      <w:r>
        <w:rPr>
          <w:rFonts w:hint="eastAsia"/>
          <w:b/>
          <w:bCs/>
        </w:rPr>
        <w:t>先行控制方式：</w:t>
      </w:r>
      <w:r>
        <w:rPr>
          <w:rFonts w:hint="eastAsia"/>
        </w:rPr>
        <w:t>在执行部件执行第</w:t>
      </w:r>
      <w:r>
        <w:rPr>
          <w:i/>
          <w:iCs/>
        </w:rPr>
        <w:t>k</w:t>
      </w:r>
      <w:r>
        <w:rPr>
          <w:rFonts w:hint="eastAsia"/>
        </w:rPr>
        <w:t>条指令的同时，指令控制部件对其后继的</w:t>
      </w:r>
      <w:r>
        <w:rPr>
          <w:rFonts w:hint="eastAsia"/>
          <w:i/>
          <w:iCs/>
        </w:rPr>
        <w:t>k</w:t>
      </w:r>
      <w:r>
        <w:rPr>
          <w:rFonts w:hint="eastAsia"/>
        </w:rPr>
        <w:t>+1，</w:t>
      </w:r>
      <w:r>
        <w:rPr>
          <w:rFonts w:hint="eastAsia"/>
          <w:i/>
          <w:iCs/>
        </w:rPr>
        <w:t>k</w:t>
      </w:r>
      <w:r>
        <w:rPr>
          <w:rFonts w:hint="eastAsia"/>
        </w:rPr>
        <w:t>+2…条指令进行预取和预处理，为执行部件执行新的指令做好必要和充分的前期准备。这样，就能使指令分析部件和指令执行部件连续、流畅地工作。流程中指令分析部件和执行部件之间有等待的时间间隔</w:t>
      </w:r>
      <w:r>
        <w:rPr>
          <w:rFonts w:hint="eastAsia"/>
        </w:rPr>
        <w:sym w:font="Symbol" w:char="F044"/>
      </w:r>
      <w:r>
        <w:rPr>
          <w:rFonts w:hint="eastAsia"/>
          <w:i/>
          <w:iCs/>
        </w:rPr>
        <w:t>t</w:t>
      </w:r>
      <w:r>
        <w:rPr>
          <w:rFonts w:hint="eastAsia"/>
        </w:rPr>
        <w:t>，但它们各自的流程却是连续的。这种方式称为先行控制方式。</w:t>
      </w:r>
    </w:p>
    <w:p>
      <w:r>
        <w:rPr>
          <w:rFonts w:hint="eastAsia"/>
          <w:b/>
          <w:bCs/>
        </w:rPr>
        <w:t>写后读相关：</w:t>
      </w:r>
      <w:r>
        <w:rPr>
          <w:rFonts w:hint="eastAsia"/>
        </w:rPr>
        <w:t>假设指令j是在指令i后面执行的指令，RAW表示指令i将数据写入寄存器后，指令j才能从这个寄存器读取数据。如果指令j在指令i写入寄存器前尝试读出该寄存器的内容，将得到不正确的数据。</w:t>
      </w:r>
    </w:p>
    <w:p>
      <w:r>
        <w:rPr>
          <w:rFonts w:hint="eastAsia"/>
          <w:b/>
          <w:bCs/>
        </w:rPr>
        <w:t>写后写相关：</w:t>
      </w:r>
      <w:r>
        <w:rPr>
          <w:rFonts w:hint="eastAsia"/>
        </w:rPr>
        <w:t>假设指令j是在指令i后面执行的指令，WAW表示指令i将数据写入寄存器后，指令j才能将数据写入这个寄存器。如果指令j在指令i之前写该寄存器，将使得该寄存器的值不是最新值。</w:t>
      </w:r>
    </w:p>
    <w:p/>
    <w:p/>
    <w:p>
      <w:pPr>
        <w:numPr>
          <w:ilvl w:val="0"/>
          <w:numId w:val="1"/>
        </w:numPr>
      </w:pPr>
      <w:ins w:id="2" w:author="青春依旧" w:date="2021-06-28T21:37:00Z">
        <w:r>
          <w:rPr>
            <w:rFonts w:hint="eastAsia" w:ascii="宋体" w:hAnsi="宋体" w:eastAsia="宋体"/>
            <w:szCs w:val="21"/>
          </w:rPr>
          <w:t>答：</w:t>
        </w:r>
      </w:ins>
      <w:r>
        <w:rPr>
          <w:rFonts w:hint="eastAsia" w:ascii="宋体" w:hAnsi="宋体" w:eastAsia="宋体"/>
          <w:szCs w:val="21"/>
        </w:rPr>
        <w:t>一条指令的解释过程可以通过多个独立的部件完成</w:t>
      </w:r>
      <w:r>
        <w:rPr>
          <w:rFonts w:hint="eastAsia" w:ascii="宋体" w:hAnsi="宋体" w:eastAsia="宋体"/>
          <w:spacing w:val="-2"/>
          <w:szCs w:val="21"/>
        </w:rPr>
        <w:t>。当一条指令的分析子过程在指令分析器中结束，并将结果</w:t>
      </w:r>
      <w:r>
        <w:rPr>
          <w:rFonts w:hint="eastAsia" w:ascii="宋体" w:hAnsi="宋体" w:eastAsia="宋体"/>
          <w:szCs w:val="21"/>
        </w:rPr>
        <w:t>送入执行部件去实现执行子过程时，指令分析器不必等本指令在执行部件中完成后再对下一条指令进行分析子过程，而是同时进行。</w:t>
      </w:r>
    </w:p>
    <w:p>
      <w:r>
        <w:rPr>
          <w:rFonts w:hint="eastAsia"/>
          <w:b/>
          <w:bCs/>
        </w:rPr>
        <w:t>流水线有如下特点：</w:t>
      </w:r>
      <w:r>
        <w:rPr>
          <w:rFonts w:hint="eastAsia"/>
        </w:rPr>
        <w:t>（1）可以划分为若干互有联系的子过程（功能段）。每个功能段由专用功能部件实现。（2）实现功能段所需的时间应尽可能相等，避免因不等产生处理瓶颈，造成流水线“断流”。（3）形成流水线处理，需要一段准备时间，称为“通过时间”。只有在此之后流水过程才能够稳定。（4）指令流不能顺序执行时，会使流水过程中断；再形成流水过程，则需经过一段时间。不应经常“断流”，否则效率不会很高。（5）流水线技术适用于大量重复的程序过程，只有输入端能连续地提供服务，流水线效率才能够得到充分发挥。</w:t>
      </w:r>
    </w:p>
    <w:p/>
    <w:p/>
    <w:p/>
    <w:p>
      <w:pPr>
        <w:numPr>
          <w:ilvl w:val="0"/>
          <w:numId w:val="1"/>
        </w:numPr>
      </w:pPr>
      <w:ins w:id="3" w:author="青春依旧" w:date="2021-06-28T21:38:00Z">
        <w:r>
          <w:rPr>
            <w:rFonts w:hint="eastAsia"/>
          </w:rPr>
          <w:t>答：</w:t>
        </w:r>
      </w:ins>
      <w:r>
        <w:rPr>
          <w:rFonts w:hint="eastAsia"/>
        </w:rPr>
        <w:t>不是越多越好，</w:t>
      </w:r>
      <w:r>
        <w:t>增加流水线的段数，流水线的吞吐率和加速比都会提高。由于在每段的输出端都必须设置一个锁存器（或称缓冲寄存器），因此段数增多时各锁存器的延迟时间累加值也将增加，甚至有可能超出流水线各段的延迟时间的累加值。同时，增加锁存器也增加了流水线硬件价格。所以，在设计流水线时，要综合各方面的因素，根据最佳性能价格比的要求，选择流水线的最佳段数。</w:t>
      </w:r>
      <w:r>
        <w:rPr>
          <w:rFonts w:hint="eastAsia"/>
        </w:rPr>
        <w:t>选取时可以参考流水的加速比、吞吐量和效率等参数。</w:t>
      </w:r>
    </w:p>
    <w:p/>
    <w:p/>
    <w:p>
      <w:pPr>
        <w:numPr>
          <w:ilvl w:val="0"/>
          <w:numId w:val="1"/>
        </w:numPr>
      </w:pPr>
      <w:ins w:id="4" w:author="青春依旧" w:date="2021-06-28T21:38:00Z">
        <w:r>
          <w:rPr>
            <w:rFonts w:hint="eastAsia"/>
          </w:rPr>
          <w:t>答：</w:t>
        </w:r>
      </w:ins>
      <w:r>
        <w:t>指令流水线中的某个过程段，有时会因为阻塞，无法在规定的时间内完成它的任务，致使流水线断流。造成流水线断流的阻塞有三种，即结构阻塞、数据阻塞、控制阻塞。</w:t>
      </w:r>
      <w:r>
        <w:rPr>
          <w:rFonts w:hint="eastAsia"/>
        </w:rPr>
        <w:t>解决结构阻塞可以使相关的指令暂停一个或多个时钟周期执行。解决数据阻塞的方式指令暂停执行或者设置相关的专用数据通如。解决控制阻塞的方式是分支预测技术和预先取值成功和不成功两个控制流方向上的目标指令</w:t>
      </w:r>
    </w:p>
    <w:p>
      <w:pPr>
        <w:numPr>
          <w:ilvl w:val="0"/>
          <w:numId w:val="1"/>
        </w:numPr>
      </w:pPr>
      <w:r>
        <w:rPr>
          <w:rFonts w:hint="eastAsia"/>
        </w:rPr>
        <w:t>10、2.4、7</w:t>
      </w:r>
    </w:p>
    <w:p>
      <w:pPr>
        <w:numPr>
          <w:ilvl w:val="0"/>
          <w:numId w:val="1"/>
        </w:numPr>
      </w:pPr>
      <w:r>
        <w:rPr>
          <w:rFonts w:hint="eastAsia"/>
        </w:rPr>
        <w:t>2n+1、n+2</w:t>
      </w:r>
    </w:p>
    <w:p>
      <w:pPr>
        <w:numPr>
          <w:ilvl w:val="0"/>
          <w:numId w:val="1"/>
        </w:numPr>
      </w:pPr>
      <w:r>
        <w:t>先行读数栈、先行操作栈和后行写数栈</w:t>
      </w:r>
    </w:p>
    <w:p>
      <w:pPr>
        <w:numPr>
          <w:ilvl w:val="0"/>
          <w:numId w:val="1"/>
        </w:numPr>
      </w:pPr>
      <w:r>
        <w:rPr>
          <w:rFonts w:hint="eastAsia"/>
        </w:rPr>
        <w:t>A</w:t>
      </w:r>
    </w:p>
    <w:p>
      <w:pPr>
        <w:numPr>
          <w:ilvl w:val="0"/>
          <w:numId w:val="1"/>
        </w:numPr>
      </w:pPr>
      <w:r>
        <w:rPr>
          <w:rFonts w:hint="eastAsia"/>
        </w:rPr>
        <w:t>C</w:t>
      </w:r>
    </w:p>
    <w:p>
      <w:pPr>
        <w:numPr>
          <w:ilvl w:val="0"/>
          <w:numId w:val="1"/>
        </w:numPr>
      </w:pPr>
      <w:r>
        <w:rPr>
          <w:rFonts w:hint="eastAsia"/>
        </w:rPr>
        <w:t>A</w:t>
      </w:r>
    </w:p>
    <w:p>
      <w:pPr>
        <w:numPr>
          <w:ilvl w:val="0"/>
          <w:numId w:val="1"/>
        </w:numPr>
      </w:pPr>
    </w:p>
    <w:p>
      <w:r>
        <w:rPr>
          <w:rFonts w:hint="eastAsia"/>
        </w:rPr>
        <w:t>(1) 100ns，对齐最长一步耗时</w:t>
      </w:r>
    </w:p>
    <w:p>
      <w:r>
        <w:rPr>
          <w:rFonts w:hint="eastAsia"/>
        </w:rPr>
        <w:t>(2) 写后读相关，下表相比未发生相关，延迟200ns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pPr>
          </w:p>
        </w:tc>
        <w:tc>
          <w:tcPr>
            <w:tcW w:w="1065" w:type="dxa"/>
          </w:tcPr>
          <w:p>
            <w:pPr>
              <w:widowControl w:val="0"/>
              <w:jc w:val="both"/>
            </w:pPr>
            <w:r>
              <w:rPr>
                <w:rFonts w:hint="eastAsia"/>
              </w:rPr>
              <w:t>1</w:t>
            </w:r>
          </w:p>
        </w:tc>
        <w:tc>
          <w:tcPr>
            <w:tcW w:w="1065" w:type="dxa"/>
          </w:tcPr>
          <w:p>
            <w:pPr>
              <w:widowControl w:val="0"/>
              <w:jc w:val="both"/>
            </w:pPr>
            <w:r>
              <w:rPr>
                <w:rFonts w:hint="eastAsia"/>
              </w:rPr>
              <w:t>2</w:t>
            </w:r>
          </w:p>
        </w:tc>
        <w:tc>
          <w:tcPr>
            <w:tcW w:w="1065" w:type="dxa"/>
          </w:tcPr>
          <w:p>
            <w:pPr>
              <w:widowControl w:val="0"/>
              <w:jc w:val="both"/>
            </w:pPr>
            <w:r>
              <w:rPr>
                <w:rFonts w:hint="eastAsia"/>
              </w:rPr>
              <w:t>3</w:t>
            </w:r>
          </w:p>
        </w:tc>
        <w:tc>
          <w:tcPr>
            <w:tcW w:w="1065" w:type="dxa"/>
          </w:tcPr>
          <w:p>
            <w:pPr>
              <w:widowControl w:val="0"/>
              <w:jc w:val="both"/>
            </w:pPr>
            <w:r>
              <w:rPr>
                <w:rFonts w:hint="eastAsia"/>
              </w:rPr>
              <w:t>4</w:t>
            </w:r>
          </w:p>
        </w:tc>
        <w:tc>
          <w:tcPr>
            <w:tcW w:w="1065" w:type="dxa"/>
          </w:tcPr>
          <w:p>
            <w:pPr>
              <w:widowControl w:val="0"/>
              <w:jc w:val="both"/>
            </w:pPr>
            <w:r>
              <w:rPr>
                <w:rFonts w:hint="eastAsia"/>
              </w:rPr>
              <w:t>5</w:t>
            </w:r>
          </w:p>
        </w:tc>
        <w:tc>
          <w:tcPr>
            <w:tcW w:w="1066" w:type="dxa"/>
          </w:tcPr>
          <w:p>
            <w:pPr>
              <w:widowControl w:val="0"/>
              <w:jc w:val="both"/>
            </w:pPr>
            <w:r>
              <w:rPr>
                <w:rFonts w:hint="eastAsia"/>
              </w:rPr>
              <w:t>6</w:t>
            </w:r>
          </w:p>
        </w:tc>
        <w:tc>
          <w:tcPr>
            <w:tcW w:w="1066" w:type="dxa"/>
          </w:tcPr>
          <w:p>
            <w:pPr>
              <w:widowControl w:val="0"/>
              <w:jc w:val="both"/>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pPr>
            <w:r>
              <w:rPr>
                <w:rFonts w:hint="eastAsia"/>
              </w:rPr>
              <w:t>ADD</w:t>
            </w:r>
          </w:p>
        </w:tc>
        <w:tc>
          <w:tcPr>
            <w:tcW w:w="1065" w:type="dxa"/>
          </w:tcPr>
          <w:p>
            <w:pPr>
              <w:widowControl w:val="0"/>
              <w:jc w:val="both"/>
            </w:pPr>
            <w:r>
              <w:rPr>
                <w:rFonts w:hint="eastAsia"/>
              </w:rPr>
              <w:t>取指</w:t>
            </w:r>
          </w:p>
        </w:tc>
        <w:tc>
          <w:tcPr>
            <w:tcW w:w="1065" w:type="dxa"/>
          </w:tcPr>
          <w:p>
            <w:pPr>
              <w:widowControl w:val="0"/>
              <w:jc w:val="both"/>
            </w:pPr>
            <w:r>
              <w:rPr>
                <w:rFonts w:hint="eastAsia"/>
              </w:rPr>
              <w:t>译码取数</w:t>
            </w:r>
          </w:p>
        </w:tc>
        <w:tc>
          <w:tcPr>
            <w:tcW w:w="1065" w:type="dxa"/>
          </w:tcPr>
          <w:p>
            <w:pPr>
              <w:widowControl w:val="0"/>
              <w:jc w:val="both"/>
            </w:pPr>
            <w:r>
              <w:rPr>
                <w:rFonts w:hint="eastAsia"/>
              </w:rPr>
              <w:t>运算</w:t>
            </w:r>
          </w:p>
        </w:tc>
        <w:tc>
          <w:tcPr>
            <w:tcW w:w="1065" w:type="dxa"/>
          </w:tcPr>
          <w:p>
            <w:pPr>
              <w:widowControl w:val="0"/>
              <w:jc w:val="both"/>
            </w:pPr>
            <w:r>
              <w:rPr>
                <w:rFonts w:hint="eastAsia"/>
              </w:rPr>
              <w:t>写回</w:t>
            </w:r>
          </w:p>
        </w:tc>
        <w:tc>
          <w:tcPr>
            <w:tcW w:w="1065" w:type="dxa"/>
          </w:tcPr>
          <w:p>
            <w:pPr>
              <w:widowControl w:val="0"/>
              <w:jc w:val="both"/>
            </w:pPr>
          </w:p>
        </w:tc>
        <w:tc>
          <w:tcPr>
            <w:tcW w:w="1066" w:type="dxa"/>
          </w:tcPr>
          <w:p>
            <w:pPr>
              <w:widowControl w:val="0"/>
              <w:jc w:val="both"/>
            </w:pPr>
          </w:p>
        </w:tc>
        <w:tc>
          <w:tcPr>
            <w:tcW w:w="1066"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pPr>
            <w:r>
              <w:rPr>
                <w:rFonts w:hint="eastAsia"/>
              </w:rPr>
              <w:t>SUB</w:t>
            </w:r>
          </w:p>
        </w:tc>
        <w:tc>
          <w:tcPr>
            <w:tcW w:w="1065" w:type="dxa"/>
          </w:tcPr>
          <w:p>
            <w:pPr>
              <w:widowControl w:val="0"/>
              <w:jc w:val="both"/>
            </w:pPr>
          </w:p>
        </w:tc>
        <w:tc>
          <w:tcPr>
            <w:tcW w:w="1065" w:type="dxa"/>
          </w:tcPr>
          <w:p>
            <w:pPr>
              <w:widowControl w:val="0"/>
              <w:jc w:val="both"/>
            </w:pPr>
            <w:r>
              <w:rPr>
                <w:rFonts w:hint="eastAsia"/>
              </w:rPr>
              <w:t>取值</w:t>
            </w:r>
          </w:p>
        </w:tc>
        <w:tc>
          <w:tcPr>
            <w:tcW w:w="1065" w:type="dxa"/>
          </w:tcPr>
          <w:p>
            <w:pPr>
              <w:widowControl w:val="0"/>
              <w:jc w:val="both"/>
            </w:pPr>
          </w:p>
        </w:tc>
        <w:tc>
          <w:tcPr>
            <w:tcW w:w="1065" w:type="dxa"/>
          </w:tcPr>
          <w:p>
            <w:pPr>
              <w:widowControl w:val="0"/>
              <w:jc w:val="both"/>
            </w:pPr>
          </w:p>
        </w:tc>
        <w:tc>
          <w:tcPr>
            <w:tcW w:w="1065" w:type="dxa"/>
          </w:tcPr>
          <w:p>
            <w:pPr>
              <w:widowControl w:val="0"/>
              <w:jc w:val="both"/>
            </w:pPr>
            <w:r>
              <w:rPr>
                <w:rFonts w:hint="eastAsia"/>
              </w:rPr>
              <w:t>译码取数</w:t>
            </w:r>
          </w:p>
        </w:tc>
        <w:tc>
          <w:tcPr>
            <w:tcW w:w="1066" w:type="dxa"/>
          </w:tcPr>
          <w:p>
            <w:pPr>
              <w:widowControl w:val="0"/>
              <w:jc w:val="both"/>
            </w:pPr>
            <w:r>
              <w:rPr>
                <w:rFonts w:hint="eastAsia"/>
              </w:rPr>
              <w:t>运算</w:t>
            </w:r>
          </w:p>
        </w:tc>
        <w:tc>
          <w:tcPr>
            <w:tcW w:w="1066" w:type="dxa"/>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pPr>
          </w:p>
        </w:tc>
        <w:tc>
          <w:tcPr>
            <w:tcW w:w="1065" w:type="dxa"/>
          </w:tcPr>
          <w:p>
            <w:pPr>
              <w:widowControl w:val="0"/>
              <w:jc w:val="both"/>
            </w:pPr>
          </w:p>
        </w:tc>
        <w:tc>
          <w:tcPr>
            <w:tcW w:w="1065" w:type="dxa"/>
          </w:tcPr>
          <w:p>
            <w:pPr>
              <w:widowControl w:val="0"/>
              <w:jc w:val="both"/>
            </w:pPr>
          </w:p>
        </w:tc>
        <w:tc>
          <w:tcPr>
            <w:tcW w:w="1065" w:type="dxa"/>
          </w:tcPr>
          <w:p>
            <w:pPr>
              <w:widowControl w:val="0"/>
              <w:jc w:val="both"/>
            </w:pPr>
          </w:p>
        </w:tc>
        <w:tc>
          <w:tcPr>
            <w:tcW w:w="1065" w:type="dxa"/>
          </w:tcPr>
          <w:p>
            <w:pPr>
              <w:widowControl w:val="0"/>
              <w:jc w:val="both"/>
            </w:pPr>
          </w:p>
        </w:tc>
        <w:tc>
          <w:tcPr>
            <w:tcW w:w="1065" w:type="dxa"/>
          </w:tcPr>
          <w:p>
            <w:pPr>
              <w:widowControl w:val="0"/>
              <w:jc w:val="both"/>
            </w:pPr>
          </w:p>
        </w:tc>
        <w:tc>
          <w:tcPr>
            <w:tcW w:w="1066" w:type="dxa"/>
          </w:tcPr>
          <w:p>
            <w:pPr>
              <w:widowControl w:val="0"/>
              <w:jc w:val="both"/>
            </w:pPr>
          </w:p>
        </w:tc>
        <w:tc>
          <w:tcPr>
            <w:tcW w:w="1066" w:type="dxa"/>
          </w:tcPr>
          <w:p>
            <w:pPr>
              <w:widowControl w:val="0"/>
              <w:jc w:val="both"/>
            </w:pPr>
            <w:r>
              <w:rPr>
                <w:rFonts w:hint="eastAsia"/>
              </w:rPr>
              <w:t>写回</w:t>
            </w:r>
          </w:p>
        </w:tc>
      </w:tr>
    </w:tbl>
    <w:p>
      <w:pPr>
        <w:numPr>
          <w:ilvl w:val="0"/>
          <w:numId w:val="2"/>
        </w:numPr>
      </w:pPr>
      <w:r>
        <w:rPr>
          <w:rFonts w:hint="eastAsia"/>
        </w:rPr>
        <w:t>添加数据旁路，第一条指令运算完后，无需写回，第二条指令就可译码取数，还需延迟100ns</w:t>
      </w:r>
    </w:p>
    <w:p>
      <w:pPr>
        <w:numPr>
          <w:ilvl w:val="0"/>
          <w:numId w:val="1"/>
        </w:numPr>
      </w:pPr>
      <w:r>
        <w:rPr>
          <w:rFonts w:hint="eastAsia"/>
        </w:rPr>
        <w:t>指令如下：(中间结果寄存器R,源操作数寄存器A,最后结果F)</w:t>
      </w:r>
    </w:p>
    <w:p>
      <w:r>
        <w:rPr>
          <w:rFonts w:hint="eastAsia"/>
        </w:rPr>
        <w:t xml:space="preserve">I1:  R1 </w:t>
      </w:r>
      <w:r>
        <w:t>←</w:t>
      </w:r>
      <w:r>
        <w:rPr>
          <w:rFonts w:hint="eastAsia"/>
        </w:rPr>
        <w:t xml:space="preserve"> A1+A2</w:t>
      </w:r>
    </w:p>
    <w:p>
      <w:r>
        <w:rPr>
          <w:rFonts w:hint="eastAsia"/>
        </w:rPr>
        <w:t>I2:  R2</w:t>
      </w:r>
      <w:r>
        <w:t>←</w:t>
      </w:r>
      <w:r>
        <w:rPr>
          <w:rFonts w:hint="eastAsia"/>
        </w:rPr>
        <w:t>A3+A4</w:t>
      </w:r>
    </w:p>
    <w:p>
      <w:r>
        <w:rPr>
          <w:rFonts w:hint="eastAsia"/>
        </w:rPr>
        <w:t>I3:  R3</w:t>
      </w:r>
      <w:r>
        <w:t>←</w:t>
      </w:r>
      <w:r>
        <w:rPr>
          <w:rFonts w:hint="eastAsia"/>
        </w:rPr>
        <w:t>A5+A6</w:t>
      </w:r>
    </w:p>
    <w:p>
      <w:r>
        <w:rPr>
          <w:rFonts w:hint="eastAsia"/>
        </w:rPr>
        <w:t>I4:  R4</w:t>
      </w:r>
      <w:r>
        <w:t>←</w:t>
      </w:r>
      <w:r>
        <w:rPr>
          <w:rFonts w:hint="eastAsia"/>
        </w:rPr>
        <w:t>A7+A8</w:t>
      </w:r>
    </w:p>
    <w:p>
      <w:r>
        <w:rPr>
          <w:rFonts w:hint="eastAsia"/>
        </w:rPr>
        <w:t>I5:  R5</w:t>
      </w:r>
      <w:r>
        <w:t>←</w:t>
      </w:r>
      <w:r>
        <w:rPr>
          <w:rFonts w:hint="eastAsia"/>
        </w:rPr>
        <w:t>A9+A10</w:t>
      </w:r>
    </w:p>
    <w:p>
      <w:r>
        <w:rPr>
          <w:rFonts w:hint="eastAsia"/>
        </w:rPr>
        <w:t>I6:  R6</w:t>
      </w:r>
      <w:r>
        <w:t>←</w:t>
      </w:r>
      <w:r>
        <w:rPr>
          <w:rFonts w:hint="eastAsia"/>
        </w:rPr>
        <w:t>R1+R2</w:t>
      </w:r>
    </w:p>
    <w:p>
      <w:r>
        <w:rPr>
          <w:rFonts w:hint="eastAsia"/>
        </w:rPr>
        <w:t>I7:  R7</w:t>
      </w:r>
      <w:r>
        <w:t>←</w:t>
      </w:r>
      <w:r>
        <w:rPr>
          <w:rFonts w:hint="eastAsia"/>
        </w:rPr>
        <w:t>R3+R4</w:t>
      </w:r>
    </w:p>
    <w:p>
      <w:r>
        <w:rPr>
          <w:rFonts w:hint="eastAsia"/>
        </w:rPr>
        <w:t>I8:  R8</w:t>
      </w:r>
      <w:r>
        <w:t>←</w:t>
      </w:r>
      <w:r>
        <w:rPr>
          <w:rFonts w:hint="eastAsia"/>
        </w:rPr>
        <w:t>R5+R6</w:t>
      </w:r>
    </w:p>
    <w:p>
      <w:r>
        <w:rPr>
          <w:rFonts w:hint="eastAsia"/>
        </w:rPr>
        <w:t>I9： F</w:t>
      </w:r>
      <w:r>
        <w:t>←</w:t>
      </w:r>
      <w:r>
        <w:rPr>
          <w:rFonts w:hint="eastAsia"/>
        </w:rPr>
        <w:t>R7+R8</w:t>
      </w:r>
    </w:p>
    <w:p>
      <w:r>
        <w:drawing>
          <wp:inline distT="0" distB="0" distL="114300" distR="114300">
            <wp:extent cx="3489960" cy="1828800"/>
            <wp:effectExtent l="0" t="0" r="152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489960" cy="1828800"/>
                    </a:xfrm>
                    <a:prstGeom prst="rect">
                      <a:avLst/>
                    </a:prstGeom>
                    <a:noFill/>
                    <a:ln>
                      <a:noFill/>
                    </a:ln>
                  </pic:spPr>
                </pic:pic>
              </a:graphicData>
            </a:graphic>
          </wp:inline>
        </w:drawing>
      </w:r>
    </w:p>
    <w:p>
      <w:r>
        <w:rPr>
          <w:rFonts w:hint="eastAsia"/>
        </w:rPr>
        <w:t>吞吐率 9/(21*t)  加速比 (9*5)/21=2.1429  效率  (9*5)/(21*5)=3/7=0.43</w:t>
      </w:r>
    </w:p>
    <w:p>
      <w:pPr>
        <w:numPr>
          <w:ilvl w:val="0"/>
          <w:numId w:val="1"/>
        </w:numPr>
      </w:pPr>
    </w:p>
    <w:p>
      <w:pPr>
        <w:numPr>
          <w:ilvl w:val="0"/>
          <w:numId w:val="3"/>
        </w:numPr>
      </w:pPr>
      <w:r>
        <w:rPr>
          <w:rFonts w:hint="eastAsia"/>
        </w:rPr>
        <w:t>禁止向量(4),初始冲突向量(1000)</w:t>
      </w:r>
    </w:p>
    <w:p>
      <w:pPr>
        <w:numPr>
          <w:ilvl w:val="0"/>
          <w:numId w:val="3"/>
        </w:numPr>
      </w:pPr>
      <w:r>
        <w:rPr>
          <w:rFonts w:hint="eastAsia"/>
        </w:rPr>
        <w:t>如图所示</w:t>
      </w:r>
    </w:p>
    <w:p>
      <w:r>
        <w:drawing>
          <wp:inline distT="0" distB="0" distL="114300" distR="114300">
            <wp:extent cx="2533015" cy="185420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3015" cy="1854200"/>
                    </a:xfrm>
                    <a:prstGeom prst="rect">
                      <a:avLst/>
                    </a:prstGeom>
                    <a:noFill/>
                    <a:ln>
                      <a:noFill/>
                    </a:ln>
                  </pic:spPr>
                </pic:pic>
              </a:graphicData>
            </a:graphic>
          </wp:inline>
        </w:drawing>
      </w:r>
    </w:p>
    <w:p>
      <w:pPr>
        <w:numPr>
          <w:ilvl w:val="0"/>
          <w:numId w:val="3"/>
        </w:numPr>
      </w:pPr>
      <w:r>
        <w:rPr>
          <w:rFonts w:hint="eastAsia"/>
        </w:rPr>
        <w:t>如表格所示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
        <w:gridCol w:w="1029"/>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1,5</w:t>
            </w:r>
          </w:p>
        </w:tc>
        <w:tc>
          <w:tcPr>
            <w:tcW w:w="1029" w:type="dxa"/>
          </w:tcPr>
          <w:p>
            <w:pPr>
              <w:widowControl w:val="0"/>
              <w:jc w:val="both"/>
            </w:pPr>
            <w:r>
              <w:rPr>
                <w:rFonts w:hint="eastAsia"/>
              </w:rPr>
              <w:t>6/2</w:t>
            </w:r>
          </w:p>
        </w:tc>
        <w:tc>
          <w:tcPr>
            <w:tcW w:w="1030" w:type="dxa"/>
          </w:tcPr>
          <w:p>
            <w:pPr>
              <w:widowControl w:val="0"/>
              <w:jc w:val="both"/>
            </w:pPr>
            <w:r>
              <w:rPr>
                <w:rFonts w:hint="eastAsia"/>
              </w:rPr>
              <w:t>2,1,2,5</w:t>
            </w:r>
          </w:p>
        </w:tc>
        <w:tc>
          <w:tcPr>
            <w:tcW w:w="1030" w:type="dxa"/>
          </w:tcPr>
          <w:p>
            <w:pPr>
              <w:widowControl w:val="0"/>
              <w:jc w:val="both"/>
            </w:pPr>
            <w:r>
              <w:rPr>
                <w:rFonts w:hint="eastAsia"/>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1,1,5</w:t>
            </w:r>
          </w:p>
        </w:tc>
        <w:tc>
          <w:tcPr>
            <w:tcW w:w="1029" w:type="dxa"/>
          </w:tcPr>
          <w:p>
            <w:pPr>
              <w:widowControl w:val="0"/>
              <w:jc w:val="both"/>
            </w:pPr>
            <w:r>
              <w:rPr>
                <w:rFonts w:hint="eastAsia"/>
              </w:rPr>
              <w:t>7/3</w:t>
            </w:r>
          </w:p>
        </w:tc>
        <w:tc>
          <w:tcPr>
            <w:tcW w:w="1030" w:type="dxa"/>
          </w:tcPr>
          <w:p>
            <w:pPr>
              <w:widowControl w:val="0"/>
              <w:jc w:val="both"/>
            </w:pPr>
            <w:r>
              <w:rPr>
                <w:rFonts w:hint="eastAsia"/>
              </w:rPr>
              <w:t>2,3,5</w:t>
            </w:r>
          </w:p>
        </w:tc>
        <w:tc>
          <w:tcPr>
            <w:tcW w:w="1030" w:type="dxa"/>
          </w:tcPr>
          <w:p>
            <w:pPr>
              <w:widowControl w:val="0"/>
              <w:jc w:val="both"/>
            </w:pPr>
            <w:r>
              <w:rPr>
                <w:rFonts w:hint="eastAsia"/>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1,1,1,5</w:t>
            </w:r>
          </w:p>
        </w:tc>
        <w:tc>
          <w:tcPr>
            <w:tcW w:w="1029" w:type="dxa"/>
          </w:tcPr>
          <w:p>
            <w:pPr>
              <w:widowControl w:val="0"/>
              <w:jc w:val="both"/>
            </w:pPr>
            <w:r>
              <w:rPr>
                <w:rFonts w:hint="eastAsia"/>
              </w:rPr>
              <w:t>2</w:t>
            </w:r>
          </w:p>
        </w:tc>
        <w:tc>
          <w:tcPr>
            <w:tcW w:w="1030" w:type="dxa"/>
          </w:tcPr>
          <w:p>
            <w:pPr>
              <w:widowControl w:val="0"/>
              <w:jc w:val="both"/>
            </w:pPr>
            <w:r>
              <w:rPr>
                <w:rFonts w:hint="eastAsia"/>
              </w:rPr>
              <w:t>3,5</w:t>
            </w:r>
          </w:p>
        </w:tc>
        <w:tc>
          <w:tcPr>
            <w:tcW w:w="1030" w:type="dxa"/>
          </w:tcPr>
          <w:p>
            <w:pPr>
              <w:widowControl w:val="0"/>
              <w:jc w:val="both"/>
            </w:pPr>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1,2,5</w:t>
            </w:r>
          </w:p>
        </w:tc>
        <w:tc>
          <w:tcPr>
            <w:tcW w:w="1029" w:type="dxa"/>
          </w:tcPr>
          <w:p>
            <w:pPr>
              <w:widowControl w:val="0"/>
              <w:jc w:val="both"/>
            </w:pPr>
            <w:r>
              <w:rPr>
                <w:rFonts w:hint="eastAsia"/>
              </w:rPr>
              <w:t>8/3</w:t>
            </w:r>
          </w:p>
        </w:tc>
        <w:tc>
          <w:tcPr>
            <w:tcW w:w="1030" w:type="dxa"/>
          </w:tcPr>
          <w:p>
            <w:pPr>
              <w:widowControl w:val="0"/>
              <w:jc w:val="both"/>
            </w:pPr>
            <w:r>
              <w:rPr>
                <w:rFonts w:hint="eastAsia"/>
              </w:rPr>
              <w:t>3</w:t>
            </w:r>
          </w:p>
        </w:tc>
        <w:tc>
          <w:tcPr>
            <w:tcW w:w="1030" w:type="dxa"/>
          </w:tcPr>
          <w:p>
            <w:pPr>
              <w:widowControl w:val="0"/>
              <w:jc w:val="both"/>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1,2,3,5</w:t>
            </w:r>
          </w:p>
        </w:tc>
        <w:tc>
          <w:tcPr>
            <w:tcW w:w="1029" w:type="dxa"/>
          </w:tcPr>
          <w:p>
            <w:pPr>
              <w:widowControl w:val="0"/>
              <w:jc w:val="both"/>
            </w:pPr>
            <w:r>
              <w:rPr>
                <w:rFonts w:hint="eastAsia"/>
              </w:rPr>
              <w:t>11/4</w:t>
            </w:r>
          </w:p>
        </w:tc>
        <w:tc>
          <w:tcPr>
            <w:tcW w:w="1030" w:type="dxa"/>
          </w:tcPr>
          <w:p>
            <w:pPr>
              <w:widowControl w:val="0"/>
              <w:jc w:val="both"/>
            </w:pPr>
            <w:r>
              <w:rPr>
                <w:rFonts w:hint="eastAsia"/>
              </w:rPr>
              <w:t>3,2,5</w:t>
            </w:r>
          </w:p>
        </w:tc>
        <w:tc>
          <w:tcPr>
            <w:tcW w:w="1030" w:type="dxa"/>
          </w:tcPr>
          <w:p>
            <w:pPr>
              <w:widowControl w:val="0"/>
              <w:jc w:val="both"/>
            </w:pPr>
            <w:r>
              <w:rPr>
                <w:rFonts w:hint="eastAsia"/>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29" w:type="dxa"/>
          </w:tcPr>
          <w:p>
            <w:pPr>
              <w:widowControl w:val="0"/>
              <w:jc w:val="both"/>
            </w:pPr>
            <w:r>
              <w:rPr>
                <w:rFonts w:hint="eastAsia"/>
              </w:rPr>
              <w:t>2,5</w:t>
            </w:r>
          </w:p>
        </w:tc>
        <w:tc>
          <w:tcPr>
            <w:tcW w:w="1029" w:type="dxa"/>
          </w:tcPr>
          <w:p>
            <w:pPr>
              <w:widowControl w:val="0"/>
              <w:jc w:val="both"/>
            </w:pPr>
            <w:r>
              <w:rPr>
                <w:rFonts w:hint="eastAsia"/>
              </w:rPr>
              <w:t>7/3</w:t>
            </w:r>
          </w:p>
        </w:tc>
        <w:tc>
          <w:tcPr>
            <w:tcW w:w="1030" w:type="dxa"/>
          </w:tcPr>
          <w:p>
            <w:pPr>
              <w:widowControl w:val="0"/>
              <w:jc w:val="both"/>
            </w:pPr>
            <w:r>
              <w:rPr>
                <w:rFonts w:hint="eastAsia"/>
              </w:rPr>
              <w:t>3,2,1,5</w:t>
            </w:r>
          </w:p>
        </w:tc>
        <w:tc>
          <w:tcPr>
            <w:tcW w:w="1030" w:type="dxa"/>
          </w:tcPr>
          <w:p>
            <w:pPr>
              <w:widowControl w:val="0"/>
              <w:jc w:val="both"/>
            </w:pPr>
            <w:r>
              <w:rPr>
                <w:rFonts w:hint="eastAsia"/>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029" w:type="dxa"/>
          </w:tcPr>
          <w:p>
            <w:pPr>
              <w:widowControl w:val="0"/>
              <w:jc w:val="both"/>
            </w:pPr>
            <w:r>
              <w:rPr>
                <w:rFonts w:hint="eastAsia"/>
              </w:rPr>
              <w:t>2,1,5</w:t>
            </w:r>
          </w:p>
        </w:tc>
        <w:tc>
          <w:tcPr>
            <w:tcW w:w="1029" w:type="dxa"/>
          </w:tcPr>
          <w:p>
            <w:pPr>
              <w:widowControl w:val="0"/>
              <w:jc w:val="both"/>
            </w:pPr>
            <w:r>
              <w:rPr>
                <w:rFonts w:hint="eastAsia"/>
              </w:rPr>
              <w:t>8/3</w:t>
            </w:r>
          </w:p>
        </w:tc>
        <w:tc>
          <w:tcPr>
            <w:tcW w:w="1030" w:type="dxa"/>
          </w:tcPr>
          <w:p>
            <w:pPr>
              <w:widowControl w:val="0"/>
              <w:jc w:val="both"/>
            </w:pPr>
            <w:r>
              <w:rPr>
                <w:rFonts w:hint="eastAsia"/>
              </w:rPr>
              <w:t>2,3</w:t>
            </w:r>
          </w:p>
        </w:tc>
        <w:tc>
          <w:tcPr>
            <w:tcW w:w="1030" w:type="dxa"/>
          </w:tcPr>
          <w:p>
            <w:pPr>
              <w:widowControl w:val="0"/>
              <w:jc w:val="both"/>
            </w:pPr>
            <w:r>
              <w:rPr>
                <w:rFonts w:hint="eastAsia"/>
              </w:rPr>
              <w:t>5/2</w:t>
            </w:r>
          </w:p>
        </w:tc>
      </w:tr>
    </w:tbl>
    <w:p/>
    <w:p>
      <w:pPr>
        <w:numPr>
          <w:ilvl w:val="0"/>
          <w:numId w:val="3"/>
        </w:numPr>
      </w:pPr>
      <w:r>
        <w:rPr>
          <w:rFonts w:hint="eastAsia"/>
        </w:rPr>
        <w:t>(1,1,1,5) 最小等待为2</w:t>
      </w:r>
    </w:p>
    <w:p>
      <w:pPr>
        <w:numPr>
          <w:ilvl w:val="0"/>
          <w:numId w:val="1"/>
        </w:numPr>
      </w:pPr>
    </w:p>
    <w:p>
      <w:pPr>
        <w:numPr>
          <w:ilvl w:val="0"/>
          <w:numId w:val="4"/>
        </w:numPr>
      </w:pPr>
      <w:r>
        <w:rPr>
          <w:rFonts w:hint="eastAsia"/>
        </w:rPr>
        <w:t>n1和n2关于寄存器R0的写读数据相关      n3和n6关于寄存器R2的写读数据相关</w:t>
      </w:r>
    </w:p>
    <w:p>
      <w:pPr>
        <w:ind w:firstLine="480" w:firstLineChars="200"/>
      </w:pPr>
      <w:r>
        <w:rPr>
          <w:rFonts w:hint="eastAsia"/>
        </w:rPr>
        <w:t>n4和n5关于寄存器R4的读写数据相关      n3和n6关于寄存器R2的写写数据相关</w:t>
      </w:r>
    </w:p>
    <w:p>
      <w:r>
        <w:rPr>
          <w:rFonts w:hint="eastAsia"/>
        </w:rPr>
        <w:t>(2)</w:t>
      </w:r>
    </w:p>
    <w:p>
      <w:r>
        <w:rPr>
          <w:rFonts w:hint="eastAsia"/>
        </w:rPr>
        <w:t>顺序发射顺序完成</w:t>
      </w:r>
    </w:p>
    <w:p>
      <w:r>
        <w:drawing>
          <wp:inline distT="0" distB="0" distL="114300" distR="114300">
            <wp:extent cx="2851150" cy="1050290"/>
            <wp:effectExtent l="0" t="0" r="635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851150" cy="1050290"/>
                    </a:xfrm>
                    <a:prstGeom prst="rect">
                      <a:avLst/>
                    </a:prstGeom>
                    <a:noFill/>
                    <a:ln>
                      <a:noFill/>
                    </a:ln>
                  </pic:spPr>
                </pic:pic>
              </a:graphicData>
            </a:graphic>
          </wp:inline>
        </w:drawing>
      </w:r>
    </w:p>
    <w:p>
      <w:r>
        <w:rPr>
          <w:rFonts w:hint="eastAsia"/>
        </w:rPr>
        <w:t>顺序发射乱序完成</w:t>
      </w:r>
    </w:p>
    <w:p>
      <w:r>
        <w:drawing>
          <wp:inline distT="0" distB="0" distL="114300" distR="114300">
            <wp:extent cx="2882900" cy="940435"/>
            <wp:effectExtent l="0" t="0" r="1270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882900" cy="940435"/>
                    </a:xfrm>
                    <a:prstGeom prst="rect">
                      <a:avLst/>
                    </a:prstGeom>
                    <a:noFill/>
                    <a:ln>
                      <a:noFill/>
                    </a:ln>
                  </pic:spPr>
                </pic:pic>
              </a:graphicData>
            </a:graphic>
          </wp:inline>
        </w:drawing>
      </w:r>
    </w:p>
    <w:p>
      <w:r>
        <w:rPr>
          <w:rFonts w:hint="eastAsia"/>
        </w:rPr>
        <w:t>采用数据通路的顺序发射乱序完成</w:t>
      </w:r>
    </w:p>
    <w:p>
      <w:r>
        <w:drawing>
          <wp:inline distT="0" distB="0" distL="114300" distR="114300">
            <wp:extent cx="2992755" cy="1074420"/>
            <wp:effectExtent l="0" t="0" r="1714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992755" cy="1074420"/>
                    </a:xfrm>
                    <a:prstGeom prst="rect">
                      <a:avLst/>
                    </a:prstGeom>
                    <a:noFill/>
                    <a:ln>
                      <a:noFill/>
                    </a:ln>
                  </pic:spPr>
                </pic:pic>
              </a:graphicData>
            </a:graphic>
          </wp:inline>
        </w:drawing>
      </w:r>
    </w:p>
    <w:p/>
    <w:p>
      <w:pPr>
        <w:pStyle w:val="2"/>
      </w:pPr>
      <w:r>
        <w:rPr>
          <w:rFonts w:hint="eastAsia"/>
        </w:rPr>
        <w:t>并行处理机</w:t>
      </w:r>
    </w:p>
    <w:p>
      <w:pPr>
        <w:numPr>
          <w:ilvl w:val="0"/>
          <w:numId w:val="5"/>
        </w:numPr>
        <w:rPr>
          <w:b/>
          <w:bCs/>
        </w:rPr>
      </w:pPr>
    </w:p>
    <w:p>
      <w:pPr>
        <w:rPr>
          <w:b/>
          <w:bCs/>
        </w:rPr>
      </w:pPr>
      <w:r>
        <w:rPr>
          <w:rFonts w:hint="eastAsia"/>
          <w:b/>
          <w:bCs/>
        </w:rPr>
        <w:t>互连网络：</w:t>
      </w:r>
      <w:r>
        <w:rPr>
          <w:rFonts w:hint="eastAsia"/>
        </w:rPr>
        <w:t>互连网络是一种由开关元件按照一定的拓扑结构和控制方式构成的网络，用于计算机系统内部多个处理机或多个功能部件之间的相互连接。</w:t>
      </w:r>
    </w:p>
    <w:p>
      <w:pPr>
        <w:rPr>
          <w:b/>
          <w:bCs/>
        </w:rPr>
      </w:pPr>
      <w:r>
        <w:rPr>
          <w:rFonts w:hint="eastAsia"/>
          <w:b/>
          <w:bCs/>
        </w:rPr>
        <w:t>结点度：</w:t>
      </w:r>
      <w:r>
        <w:rPr>
          <w:rFonts w:hint="eastAsia"/>
        </w:rPr>
        <w:t>与结点相连接的边（即链路或通道）数称为结点度。在单向通道情况下，进入结点的通道数称为入度（In Degree），而从结点出来的通道数则称为出度（Out Degree）。结点度为入度和出度之和，它反映了结点所需要的I/O端口数，也反映了结点的价格。</w:t>
      </w:r>
    </w:p>
    <w:p>
      <w:pPr>
        <w:rPr>
          <w:b/>
          <w:bCs/>
        </w:rPr>
      </w:pPr>
      <w:r>
        <w:rPr>
          <w:rFonts w:hint="eastAsia"/>
          <w:b/>
          <w:bCs/>
        </w:rPr>
        <w:t>网络直径：</w:t>
      </w:r>
      <w:r>
        <w:rPr>
          <w:rFonts w:hint="eastAsia"/>
        </w:rPr>
        <w:t>它是网络中任意两个结点之间距离的最大值。这是网络通信性能的一个指标。从通信的角度来看，网络直径应当尽可能小。</w:t>
      </w:r>
    </w:p>
    <w:p>
      <w:pPr>
        <w:rPr>
          <w:b/>
          <w:bCs/>
        </w:rPr>
      </w:pPr>
      <w:r>
        <w:rPr>
          <w:rFonts w:hint="eastAsia"/>
          <w:b/>
          <w:bCs/>
        </w:rPr>
        <w:t>等分带宽：</w:t>
      </w:r>
      <w:r>
        <w:rPr>
          <w:rFonts w:hint="eastAsia"/>
        </w:rPr>
        <w:t>当某一网络被分成相等的两半时，沿分界面的最小边数（通道）称为通道等分宽度。一个网络可以有多个等分平面，最小等分平面是指具有最小连线数的等分平面。网络的等分带宽指每秒在最小等分平面上通过所有连线的最大位数或字节数。</w:t>
      </w:r>
    </w:p>
    <w:p>
      <w:pPr>
        <w:rPr>
          <w:b/>
          <w:bCs/>
        </w:rPr>
      </w:pPr>
      <w:r>
        <w:rPr>
          <w:rFonts w:hint="eastAsia"/>
          <w:b/>
          <w:bCs/>
        </w:rPr>
        <w:t>静态互连网络：</w:t>
      </w:r>
      <w:r>
        <w:rPr>
          <w:rFonts w:hint="eastAsia"/>
        </w:rPr>
        <w:t>静态互连网络是指各结点间有专用的链路且在运用中不能改变的网络。在此类网络中，每一个开关元件固定与一个结点相连，建立该结点与邻近结点间的连接通路，直接实现两个结点之间的通信。静态互连网络适用于构造通信模式可预测的计算机或者用静态连接实现通信的计算机。</w:t>
      </w:r>
    </w:p>
    <w:p>
      <w:pPr>
        <w:rPr>
          <w:b/>
          <w:bCs/>
        </w:rPr>
      </w:pPr>
      <w:r>
        <w:rPr>
          <w:rFonts w:hint="eastAsia"/>
          <w:b/>
          <w:bCs/>
        </w:rPr>
        <w:t>动态互连网络：</w:t>
      </w:r>
      <w:r>
        <w:rPr>
          <w:rFonts w:hint="eastAsia"/>
        </w:rPr>
        <w:t>动态互连网络可以实现多种用途和通用目的，它能根据程序要求实现所有通信模式，使用开关或仲裁器以提供动态连接特性。动态互连网络的价格和所采用的链路、开关、仲裁器的成本有关，其性能涉及网络带宽、数据传输速率、网络时延和所用的通信模式。常见的动态互连网络有总线互连、交叉开关互连等。</w:t>
      </w:r>
    </w:p>
    <w:p>
      <w:pPr>
        <w:rPr>
          <w:b/>
          <w:bCs/>
        </w:rPr>
      </w:pPr>
      <w:r>
        <w:rPr>
          <w:rFonts w:hint="eastAsia"/>
          <w:b/>
          <w:bCs/>
        </w:rPr>
        <w:t>静态一致性校验：</w:t>
      </w:r>
      <w:r>
        <w:rPr>
          <w:rFonts w:hint="eastAsia"/>
        </w:rPr>
        <w:t>其基本思想是：只让该进程的独用信息（指令和操作数据）和共享只读信息进入本处理机的</w:t>
      </w:r>
      <w:r>
        <w:rPr>
          <w:rFonts w:hint="eastAsia"/>
          <w:caps/>
        </w:rPr>
        <w:t>c</w:t>
      </w:r>
      <w:r>
        <w:rPr>
          <w:rFonts w:hint="eastAsia"/>
        </w:rPr>
        <w:t>ache，而不准共享可写（即可修改）信息进入</w:t>
      </w:r>
      <w:r>
        <w:rPr>
          <w:rFonts w:hint="eastAsia"/>
          <w:caps/>
        </w:rPr>
        <w:t>c</w:t>
      </w:r>
      <w:r>
        <w:rPr>
          <w:rFonts w:hint="eastAsia"/>
        </w:rPr>
        <w:t>ache，让其只留在主存中。</w:t>
      </w:r>
    </w:p>
    <w:p>
      <w:pPr>
        <w:rPr>
          <w:b/>
          <w:bCs/>
        </w:rPr>
      </w:pPr>
      <w:r>
        <w:rPr>
          <w:rFonts w:hint="eastAsia"/>
          <w:b/>
          <w:bCs/>
        </w:rPr>
        <w:t>动态一致性校验：</w:t>
      </w:r>
      <w:r>
        <w:rPr>
          <w:rFonts w:hint="eastAsia"/>
        </w:rPr>
        <w:t>基本思想是，在若干</w:t>
      </w:r>
      <w:r>
        <w:rPr>
          <w:rFonts w:hint="eastAsia"/>
          <w:caps/>
        </w:rPr>
        <w:t>c</w:t>
      </w:r>
      <w:r>
        <w:rPr>
          <w:rFonts w:hint="eastAsia"/>
        </w:rPr>
        <w:t>ache中使同一个信息（指令、数据）始终保持动态一致。一种方法是广播法。当每个处理机每次写</w:t>
      </w:r>
      <w:r>
        <w:rPr>
          <w:rFonts w:hint="eastAsia"/>
          <w:caps/>
        </w:rPr>
        <w:t>c</w:t>
      </w:r>
      <w:r>
        <w:rPr>
          <w:rFonts w:hint="eastAsia"/>
        </w:rPr>
        <w:t>ache时，不仅写入自己的</w:t>
      </w:r>
      <w:r>
        <w:rPr>
          <w:rFonts w:hint="eastAsia"/>
          <w:caps/>
        </w:rPr>
        <w:t>c</w:t>
      </w:r>
      <w:r>
        <w:rPr>
          <w:rFonts w:hint="eastAsia"/>
        </w:rPr>
        <w:t>ache和共享的主存，而且还把信息送到所有其他</w:t>
      </w:r>
      <w:r>
        <w:rPr>
          <w:rFonts w:hint="eastAsia"/>
          <w:caps/>
        </w:rPr>
        <w:t>c</w:t>
      </w:r>
      <w:r>
        <w:rPr>
          <w:rFonts w:hint="eastAsia"/>
        </w:rPr>
        <w:t>ache，如果其他</w:t>
      </w:r>
      <w:r>
        <w:rPr>
          <w:rFonts w:hint="eastAsia"/>
          <w:caps/>
        </w:rPr>
        <w:t>c</w:t>
      </w:r>
      <w:r>
        <w:rPr>
          <w:rFonts w:hint="eastAsia"/>
        </w:rPr>
        <w:t>ache有与自己</w:t>
      </w:r>
      <w:r>
        <w:rPr>
          <w:rFonts w:hint="eastAsia"/>
          <w:caps/>
        </w:rPr>
        <w:t>c</w:t>
      </w:r>
      <w:r>
        <w:rPr>
          <w:rFonts w:hint="eastAsia"/>
        </w:rPr>
        <w:t>ache相同的目标行，则也进行改写。另一种方法是目录法。在快速</w:t>
      </w:r>
      <w:r>
        <w:rPr>
          <w:rFonts w:hint="eastAsia"/>
          <w:caps/>
        </w:rPr>
        <w:t>ram</w:t>
      </w:r>
      <w:r>
        <w:rPr>
          <w:rFonts w:hint="eastAsia"/>
        </w:rPr>
        <w:t>中构建一个目录表，按条目标识信息的状态。</w:t>
      </w:r>
    </w:p>
    <w:p>
      <w:pPr>
        <w:numPr>
          <w:ilvl w:val="0"/>
          <w:numId w:val="5"/>
        </w:numPr>
      </w:pPr>
      <w:r>
        <w:rPr>
          <w:rFonts w:hint="eastAsia"/>
        </w:rPr>
        <w:t>并行性有不同的等级。从执行角度看，并行性等级可从低到高划分为：</w:t>
      </w:r>
    </w:p>
    <w:p>
      <w:r>
        <w:rPr>
          <w:rFonts w:hint="eastAsia"/>
        </w:rPr>
        <w:t>(1) 指令内部并行，即指令内部的微操作之间的并行</w:t>
      </w:r>
    </w:p>
    <w:p>
      <w:r>
        <w:rPr>
          <w:rFonts w:hint="eastAsia"/>
        </w:rPr>
        <w:t>(2) 指令间并行，即并行执行两条或多条指令</w:t>
      </w:r>
    </w:p>
    <w:p>
      <w:r>
        <w:rPr>
          <w:rFonts w:hint="eastAsia"/>
        </w:rPr>
        <w:t>(3) 任务级或过程级并行，即并行执行两个或多个过程或任务（程序段）</w:t>
      </w:r>
    </w:p>
    <w:p>
      <w:r>
        <w:rPr>
          <w:rFonts w:hint="eastAsia"/>
        </w:rPr>
        <w:t>(4) 作业或程序级并行，即在多个作业或程序间的并行</w:t>
      </w:r>
    </w:p>
    <w:p>
      <w:pPr>
        <w:numPr>
          <w:ilvl w:val="0"/>
          <w:numId w:val="5"/>
        </w:numPr>
      </w:pPr>
      <w:r>
        <w:rPr>
          <w:rFonts w:hint="eastAsia" w:ascii="宋体" w:hAnsi="宋体" w:eastAsia="宋体" w:cs="宋体"/>
          <w:color w:val="202020"/>
          <w:sz w:val="21"/>
          <w:szCs w:val="21"/>
          <w:shd w:val="clear" w:color="auto" w:fill="FFFFFF"/>
        </w:rPr>
        <w:t>计算机系统提高并行性的措施很多，就其思想而言，可归纳为下列三种技术途径:</w:t>
      </w:r>
    </w:p>
    <w:p>
      <w:pPr>
        <w:numPr>
          <w:ilvl w:val="0"/>
          <w:numId w:val="6"/>
        </w:numPr>
      </w:pPr>
      <w:r>
        <w:t>时间重叠,多个处理过程在时间上相互错开，轮流重叠使用同一套硬件的各个部件，以加快部件的周转而提高速度。指令流水线是最典型的时间重叠</w:t>
      </w:r>
      <w:r>
        <w:rPr>
          <w:rFonts w:hint="eastAsia"/>
        </w:rPr>
        <w:t>。</w:t>
      </w:r>
    </w:p>
    <w:p>
      <w:pPr>
        <w:numPr>
          <w:ilvl w:val="0"/>
          <w:numId w:val="6"/>
        </w:numPr>
      </w:pPr>
      <w:r>
        <w:rPr>
          <w:rFonts w:hint="eastAsia" w:ascii="宋体" w:hAnsi="宋体" w:eastAsia="宋体" w:cs="宋体"/>
          <w:color w:val="202020"/>
          <w:sz w:val="21"/>
          <w:szCs w:val="21"/>
          <w:shd w:val="clear" w:color="auto" w:fill="FFFFFF"/>
        </w:rPr>
        <w:t>资源重复,重复设置多个硬件部件以提高计算机系统的性能，例如多处理机。</w:t>
      </w:r>
    </w:p>
    <w:p>
      <w:pPr>
        <w:numPr>
          <w:ilvl w:val="0"/>
          <w:numId w:val="6"/>
        </w:numPr>
      </w:pPr>
      <w:r>
        <w:rPr>
          <w:rFonts w:hint="eastAsia" w:ascii="宋体" w:hAnsi="宋体" w:eastAsia="宋体" w:cs="宋体"/>
          <w:color w:val="202020"/>
          <w:sz w:val="21"/>
          <w:szCs w:val="21"/>
          <w:shd w:val="clear" w:color="auto" w:fill="FFFFFF"/>
        </w:rPr>
        <w:t>资源共享，利用软件方法，使多个用户分时使用同一个部件或设备，典型如分时系统。</w:t>
      </w:r>
    </w:p>
    <w:p>
      <w:pPr>
        <w:numPr>
          <w:ilvl w:val="0"/>
          <w:numId w:val="5"/>
        </w:numPr>
      </w:pPr>
      <w:r>
        <w:t>多处理机要实现任务一级的并行，不能再象SIMD计算机那样只能对多数据流执行同一指令操作。因此，在结构上，它的多个处理机要用多个指令部件分别控制，并且要有复杂的互连网络实现机间通信；在算法上，不限于数组向量处理，要挖掘和实现更多通用算法中隐含的并行性；在系统管理上，要更多依靠软件手段有效地解决资源管理，特别是处理机管理以及进程调度等问题。</w:t>
      </w:r>
      <w:r>
        <w:rPr>
          <w:b/>
          <w:bCs/>
        </w:rPr>
        <w:t>根本原因</w:t>
      </w:r>
      <w:r>
        <w:t>是因为：多处理机属于多指令流多数据流(MIMD)计算机，而并行处理机属于单指令流多数据流(SIMD)计算机，它们的差别归结底来源于并行性级别的不同。</w:t>
      </w:r>
    </w:p>
    <w:p>
      <w:pPr>
        <w:numPr>
          <w:ilvl w:val="0"/>
          <w:numId w:val="5"/>
        </w:numPr>
      </w:pPr>
      <w:r>
        <w:rPr>
          <w:rFonts w:hint="eastAsia"/>
        </w:rPr>
        <w:t>4、12、2</w:t>
      </w:r>
      <w:r>
        <w:rPr>
          <w:rFonts w:hint="eastAsia"/>
          <w:vertAlign w:val="superscript"/>
        </w:rPr>
        <w:t>12</w:t>
      </w:r>
      <w:r>
        <w:rPr>
          <w:rFonts w:hint="eastAsia"/>
        </w:rPr>
        <w:t>、8!、阻塞</w:t>
      </w:r>
    </w:p>
    <w:p>
      <w:pPr>
        <w:numPr>
          <w:ilvl w:val="0"/>
          <w:numId w:val="5"/>
        </w:numPr>
      </w:pPr>
      <w:r>
        <w:rPr>
          <w:rFonts w:hint="eastAsia"/>
        </w:rPr>
        <w:t>SIMD、MISD</w:t>
      </w:r>
    </w:p>
    <w:p>
      <w:pPr>
        <w:numPr>
          <w:ilvl w:val="0"/>
          <w:numId w:val="5"/>
        </w:numPr>
      </w:pPr>
      <w:r>
        <w:rPr>
          <w:rFonts w:hint="eastAsia"/>
        </w:rPr>
        <w:t>静态优先级算法、固定时间片算法、动态优先级算法、先来先服务算法</w:t>
      </w:r>
    </w:p>
    <w:p>
      <w:pPr>
        <w:numPr>
          <w:ilvl w:val="0"/>
          <w:numId w:val="5"/>
        </w:numPr>
      </w:pPr>
      <w:r>
        <w:rPr>
          <w:rFonts w:hint="eastAsia"/>
        </w:rPr>
        <w:t>紧密耦合多处理机、松散耦合多处理机</w:t>
      </w:r>
    </w:p>
    <w:p>
      <w:pPr>
        <w:numPr>
          <w:ilvl w:val="0"/>
          <w:numId w:val="5"/>
        </w:numPr>
      </w:pPr>
      <w:r>
        <w:rPr>
          <w:rFonts w:hint="eastAsia"/>
        </w:rPr>
        <w:t>共享主存多处理机、分布主存多处理机</w:t>
      </w:r>
    </w:p>
    <w:p>
      <w:pPr>
        <w:numPr>
          <w:ilvl w:val="0"/>
          <w:numId w:val="5"/>
        </w:numPr>
      </w:pPr>
      <w:r>
        <w:rPr>
          <w:rFonts w:hint="eastAsia"/>
        </w:rPr>
        <w:t>23016745</w:t>
      </w:r>
    </w:p>
    <w:p>
      <w:pPr>
        <w:numPr>
          <w:ilvl w:val="0"/>
          <w:numId w:val="5"/>
        </w:numPr>
      </w:pPr>
      <w:r>
        <w:rPr>
          <w:rFonts w:hint="eastAsia"/>
        </w:rPr>
        <w:t>D</w:t>
      </w:r>
    </w:p>
    <w:p>
      <w:pPr>
        <w:numPr>
          <w:ilvl w:val="0"/>
          <w:numId w:val="5"/>
        </w:numPr>
      </w:pPr>
      <w:r>
        <w:rPr>
          <w:rFonts w:hint="eastAsia"/>
        </w:rPr>
        <w:t>B</w:t>
      </w:r>
    </w:p>
    <w:p>
      <w:pPr>
        <w:numPr>
          <w:ilvl w:val="0"/>
          <w:numId w:val="5"/>
        </w:numPr>
      </w:pPr>
      <w:r>
        <w:rPr>
          <w:rFonts w:hint="eastAsia"/>
        </w:rPr>
        <w:t>4、4、11、9</w:t>
      </w:r>
    </w:p>
    <w:p>
      <w:pPr>
        <w:numPr>
          <w:ilvl w:val="0"/>
          <w:numId w:val="5"/>
        </w:numPr>
      </w:pPr>
      <w:r>
        <w:rPr>
          <w:rFonts w:hint="eastAsia"/>
        </w:rPr>
        <w:t>101000</w:t>
      </w:r>
      <w:r>
        <w:t>→</w:t>
      </w:r>
      <w:r>
        <w:rPr>
          <w:rFonts w:hint="eastAsia"/>
        </w:rPr>
        <w:t>101010</w:t>
      </w:r>
      <w:r>
        <w:t>→</w:t>
      </w:r>
      <w:r>
        <w:rPr>
          <w:rFonts w:hint="eastAsia"/>
        </w:rPr>
        <w:t>111010</w:t>
      </w:r>
      <w:r>
        <w:t>→</w:t>
      </w:r>
      <w:r>
        <w:rPr>
          <w:rFonts w:hint="eastAsia"/>
        </w:rPr>
        <w:t>011010</w:t>
      </w:r>
    </w:p>
    <w:p>
      <w:r>
        <w:drawing>
          <wp:inline distT="0" distB="0" distL="114300" distR="114300">
            <wp:extent cx="1689735" cy="113093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689735" cy="1130935"/>
                    </a:xfrm>
                    <a:prstGeom prst="rect">
                      <a:avLst/>
                    </a:prstGeom>
                    <a:noFill/>
                    <a:ln>
                      <a:noFill/>
                    </a:ln>
                  </pic:spPr>
                </pic:pic>
              </a:graphicData>
            </a:graphic>
          </wp:inline>
        </w:drawing>
      </w:r>
      <w:r>
        <w:drawing>
          <wp:inline distT="0" distB="0" distL="114300" distR="114300">
            <wp:extent cx="846455" cy="1756410"/>
            <wp:effectExtent l="0" t="0" r="10795"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846455" cy="1756410"/>
                    </a:xfrm>
                    <a:prstGeom prst="rect">
                      <a:avLst/>
                    </a:prstGeom>
                    <a:noFill/>
                    <a:ln>
                      <a:noFill/>
                    </a:ln>
                  </pic:spPr>
                </pic:pic>
              </a:graphicData>
            </a:graphic>
          </wp:inline>
        </w:drawing>
      </w:r>
    </w:p>
    <w:p>
      <w:pPr>
        <w:numPr>
          <w:ilvl w:val="0"/>
          <w:numId w:val="5"/>
        </w:numPr>
      </w:pPr>
    </w:p>
    <w:p>
      <w:pPr>
        <w:numPr>
          <w:ilvl w:val="0"/>
          <w:numId w:val="7"/>
        </w:numPr>
      </w:pPr>
      <w:r>
        <w:rPr>
          <w:rFonts w:hint="eastAsia"/>
        </w:rPr>
        <w:t>如图所示</w:t>
      </w:r>
    </w:p>
    <w:p>
      <w:del w:id="5" w:author="matlab" w:date="2021-06-30T12:41:00Z">
        <w:r>
          <w:rPr/>
          <w:drawing>
            <wp:inline distT="0" distB="0" distL="114300" distR="114300">
              <wp:extent cx="1008380" cy="1470660"/>
              <wp:effectExtent l="0" t="0" r="1270" b="152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1008380" cy="1470660"/>
                      </a:xfrm>
                      <a:prstGeom prst="rect">
                        <a:avLst/>
                      </a:prstGeom>
                      <a:noFill/>
                      <a:ln>
                        <a:noFill/>
                      </a:ln>
                    </pic:spPr>
                  </pic:pic>
                </a:graphicData>
              </a:graphic>
            </wp:inline>
          </w:drawing>
        </w:r>
      </w:del>
      <w:ins w:id="7" w:author="matlab" w:date="2021-06-30T12:41:00Z">
        <w:r>
          <w:rPr/>
          <w:drawing>
            <wp:inline distT="0" distB="0" distL="0" distR="0">
              <wp:extent cx="1215390" cy="1330325"/>
              <wp:effectExtent l="0" t="0" r="3810" b="3175"/>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a:picLocks noChangeAspect="1"/>
                      </pic:cNvPicPr>
                    </pic:nvPicPr>
                    <pic:blipFill>
                      <a:blip r:embed="rId12"/>
                      <a:stretch>
                        <a:fillRect/>
                      </a:stretch>
                    </pic:blipFill>
                    <pic:spPr>
                      <a:xfrm>
                        <a:off x="0" y="0"/>
                        <a:ext cx="1234755" cy="1351077"/>
                      </a:xfrm>
                      <a:prstGeom prst="rect">
                        <a:avLst/>
                      </a:prstGeom>
                    </pic:spPr>
                  </pic:pic>
                </a:graphicData>
              </a:graphic>
            </wp:inline>
          </w:drawing>
        </w:r>
      </w:ins>
    </w:p>
    <w:p>
      <w:pPr>
        <w:numPr>
          <w:ilvl w:val="0"/>
          <w:numId w:val="7"/>
        </w:numPr>
      </w:pPr>
      <w:r>
        <w:rPr>
          <w:rFonts w:hint="eastAsia"/>
        </w:rPr>
        <w:t>改写的程序如下</w:t>
      </w:r>
    </w:p>
    <w:p>
      <w:r>
        <w:t>10 U=A+B</w:t>
      </w:r>
    </w:p>
    <w:p>
      <w:r>
        <w:t xml:space="preserve">     FORK 30</w:t>
      </w:r>
    </w:p>
    <w:p>
      <w:r>
        <w:t>20 W=A*U</w:t>
      </w:r>
    </w:p>
    <w:p>
      <w:r>
        <w:t xml:space="preserve">    JOIN 2</w:t>
      </w:r>
    </w:p>
    <w:p>
      <w:r>
        <w:t xml:space="preserve">    GOTO 40</w:t>
      </w:r>
    </w:p>
    <w:p>
      <w:r>
        <w:t>30 V=U/B</w:t>
      </w:r>
    </w:p>
    <w:p>
      <w:r>
        <w:t xml:space="preserve">    JOIN 2</w:t>
      </w:r>
    </w:p>
    <w:p>
      <w:r>
        <w:t>40 FORK 60</w:t>
      </w:r>
    </w:p>
    <w:p>
      <w:r>
        <w:t>50 X = W*U</w:t>
      </w:r>
    </w:p>
    <w:p>
      <w:r>
        <w:t xml:space="preserve">    JOIN 2</w:t>
      </w:r>
    </w:p>
    <w:p>
      <w:r>
        <w:t xml:space="preserve">    GOTO 70</w:t>
      </w:r>
    </w:p>
    <w:p>
      <w:r>
        <w:t>60 Y=W-V</w:t>
      </w:r>
    </w:p>
    <w:p>
      <w:r>
        <w:t xml:space="preserve">    JOIN 2</w:t>
      </w:r>
    </w:p>
    <w:p>
      <w:r>
        <w:t>70 Z= X/Y</w:t>
      </w:r>
    </w:p>
    <w:p>
      <w:pPr>
        <w:numPr>
          <w:ilvl w:val="0"/>
          <w:numId w:val="7"/>
        </w:numPr>
      </w:pPr>
      <w:r>
        <w:rPr>
          <w:rFonts w:hint="eastAsia"/>
        </w:rPr>
        <w:t>如图所示</w:t>
      </w:r>
    </w:p>
    <w:p>
      <w:r>
        <w:rPr>
          <w:rFonts w:ascii="宋体" w:hAnsi="宋体" w:eastAsia="宋体" w:cs="宋体"/>
          <w:lang w:bidi="ar"/>
        </w:rPr>
        <w:drawing>
          <wp:inline distT="0" distB="0" distL="114300" distR="114300">
            <wp:extent cx="3422650" cy="1711325"/>
            <wp:effectExtent l="0" t="0" r="6350" b="317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3"/>
                    <a:stretch>
                      <a:fillRect/>
                    </a:stretch>
                  </pic:blipFill>
                  <pic:spPr>
                    <a:xfrm>
                      <a:off x="0" y="0"/>
                      <a:ext cx="3422650" cy="1711325"/>
                    </a:xfrm>
                    <a:prstGeom prst="rect">
                      <a:avLst/>
                    </a:prstGeom>
                    <a:noFill/>
                    <a:ln w="9525">
                      <a:noFill/>
                    </a:ln>
                  </pic:spPr>
                </pic:pic>
              </a:graphicData>
            </a:graphic>
          </wp:inline>
        </w:drawing>
      </w:r>
    </w:p>
    <w:p>
      <w:pPr>
        <w:numPr>
          <w:ilvl w:val="0"/>
          <w:numId w:val="5"/>
        </w:numPr>
      </w:pPr>
    </w:p>
    <w:p>
      <w:pPr>
        <w:numPr>
          <w:ilvl w:val="0"/>
          <w:numId w:val="8"/>
        </w:numPr>
      </w:pPr>
      <w:r>
        <w:rPr>
          <w:rFonts w:hint="eastAsia"/>
        </w:rPr>
        <w:t>分别如图所示</w:t>
      </w:r>
    </w:p>
    <w:p>
      <w:r>
        <w:drawing>
          <wp:inline distT="0" distB="0" distL="114300" distR="114300">
            <wp:extent cx="3199130" cy="2515235"/>
            <wp:effectExtent l="0" t="0" r="1270" b="1841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3199130" cy="2515235"/>
                    </a:xfrm>
                    <a:prstGeom prst="rect">
                      <a:avLst/>
                    </a:prstGeom>
                    <a:noFill/>
                    <a:ln>
                      <a:noFill/>
                    </a:ln>
                  </pic:spPr>
                </pic:pic>
              </a:graphicData>
            </a:graphic>
          </wp:inline>
        </w:drawing>
      </w:r>
      <w:r>
        <w:drawing>
          <wp:inline distT="0" distB="0" distL="114300" distR="114300">
            <wp:extent cx="3322955" cy="3011170"/>
            <wp:effectExtent l="0" t="0" r="10795"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3322955" cy="3011170"/>
                    </a:xfrm>
                    <a:prstGeom prst="rect">
                      <a:avLst/>
                    </a:prstGeom>
                    <a:noFill/>
                    <a:ln>
                      <a:noFill/>
                    </a:ln>
                  </pic:spPr>
                </pic:pic>
              </a:graphicData>
            </a:graphic>
          </wp:inline>
        </w:drawing>
      </w:r>
    </w:p>
    <w:p>
      <w:pPr>
        <w:numPr>
          <w:ilvl w:val="0"/>
          <w:numId w:val="8"/>
        </w:numPr>
      </w:pPr>
      <w:r>
        <w:rPr>
          <w:rFonts w:hint="eastAsia"/>
        </w:rPr>
        <w:t>顺序6级运算，减少树高可采用4级运算</w:t>
      </w:r>
    </w:p>
    <w:p>
      <w:r>
        <w:rPr>
          <w:rFonts w:hint="eastAsia"/>
        </w:rPr>
        <w:t>Tp=4  P=3  Sp=6/4  Ep=Sp/p=1/2</w:t>
      </w:r>
    </w:p>
    <w:p>
      <w:pPr>
        <w:numPr>
          <w:ilvl w:val="0"/>
          <w:numId w:val="5"/>
        </w:numPr>
        <w:rPr>
          <w:del w:id="9" w:author="青春依旧 [2]" w:date="2021-07-01T11:10:43Z"/>
        </w:rPr>
      </w:pPr>
      <w:del w:id="10" w:author="青春依旧 [2]" w:date="2021-07-01T11:10:43Z">
        <w:r>
          <w:rPr>
            <w:rFonts w:hint="eastAsia"/>
          </w:rPr>
          <w:delText>(答案不唯一)</w:delText>
        </w:r>
      </w:del>
    </w:p>
    <w:p>
      <w:pPr>
        <w:rPr>
          <w:del w:id="11" w:author="青春依旧 [2]" w:date="2021-07-01T11:10:43Z"/>
        </w:rPr>
      </w:pPr>
      <w:del w:id="12" w:author="青春依旧 [2]" w:date="2021-07-01T11:10:43Z">
        <w:r>
          <w:rPr>
            <w:rFonts w:hint="eastAsia"/>
          </w:rPr>
          <w:delText>解法一：无效通写</w:delText>
        </w:r>
      </w:del>
    </w:p>
    <w:tbl>
      <w:tblPr>
        <w:tblStyle w:val="5"/>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1892"/>
        <w:gridCol w:w="1093"/>
        <w:gridCol w:w="1302"/>
        <w:gridCol w:w="1303"/>
        <w:gridCol w:w="1303"/>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del w:id="13" w:author="青春依旧 [2]" w:date="2021-07-01T11:10:43Z"/>
        </w:trPr>
        <w:tc>
          <w:tcPr>
            <w:tcW w:w="921" w:type="dxa"/>
          </w:tcPr>
          <w:p>
            <w:pPr>
              <w:widowControl w:val="0"/>
              <w:jc w:val="both"/>
              <w:rPr>
                <w:del w:id="14" w:author="青春依旧 [2]" w:date="2021-07-01T11:10:43Z"/>
              </w:rPr>
            </w:pPr>
            <w:del w:id="15" w:author="青春依旧 [2]" w:date="2021-07-01T11:10:43Z">
              <w:r>
                <w:rPr>
                  <w:rFonts w:hint="eastAsia"/>
                </w:rPr>
                <w:delText>序号</w:delText>
              </w:r>
            </w:del>
          </w:p>
        </w:tc>
        <w:tc>
          <w:tcPr>
            <w:tcW w:w="1892" w:type="dxa"/>
          </w:tcPr>
          <w:p>
            <w:pPr>
              <w:widowControl w:val="0"/>
              <w:jc w:val="both"/>
              <w:rPr>
                <w:del w:id="16" w:author="青春依旧 [2]" w:date="2021-07-01T11:10:43Z"/>
              </w:rPr>
            </w:pPr>
            <w:del w:id="17" w:author="青春依旧 [2]" w:date="2021-07-01T11:10:43Z">
              <w:r>
                <w:rPr>
                  <w:rFonts w:hint="eastAsia"/>
                </w:rPr>
                <w:delText>事件</w:delText>
              </w:r>
            </w:del>
          </w:p>
        </w:tc>
        <w:tc>
          <w:tcPr>
            <w:tcW w:w="1093" w:type="dxa"/>
          </w:tcPr>
          <w:p>
            <w:pPr>
              <w:widowControl w:val="0"/>
              <w:jc w:val="both"/>
              <w:rPr>
                <w:del w:id="18" w:author="青春依旧 [2]" w:date="2021-07-01T11:10:43Z"/>
              </w:rPr>
            </w:pPr>
            <w:del w:id="19" w:author="青春依旧 [2]" w:date="2021-07-01T11:10:43Z">
              <w:r>
                <w:rPr>
                  <w:rFonts w:hint="eastAsia"/>
                </w:rPr>
                <w:delText>存储X</w:delText>
              </w:r>
            </w:del>
          </w:p>
        </w:tc>
        <w:tc>
          <w:tcPr>
            <w:tcW w:w="1302" w:type="dxa"/>
          </w:tcPr>
          <w:p>
            <w:pPr>
              <w:widowControl w:val="0"/>
              <w:jc w:val="both"/>
              <w:rPr>
                <w:del w:id="20" w:author="青春依旧 [2]" w:date="2021-07-01T11:10:43Z"/>
              </w:rPr>
            </w:pPr>
            <w:del w:id="21" w:author="青春依旧 [2]" w:date="2021-07-01T11:10:43Z">
              <w:r>
                <w:rPr>
                  <w:rFonts w:hint="eastAsia"/>
                </w:rPr>
                <w:delText>P值</w:delText>
              </w:r>
            </w:del>
          </w:p>
        </w:tc>
        <w:tc>
          <w:tcPr>
            <w:tcW w:w="1303" w:type="dxa"/>
          </w:tcPr>
          <w:p>
            <w:pPr>
              <w:widowControl w:val="0"/>
              <w:jc w:val="both"/>
              <w:rPr>
                <w:del w:id="22" w:author="青春依旧 [2]" w:date="2021-07-01T11:10:43Z"/>
              </w:rPr>
            </w:pPr>
            <w:del w:id="23" w:author="青春依旧 [2]" w:date="2021-07-01T11:10:43Z">
              <w:r>
                <w:rPr>
                  <w:rFonts w:hint="eastAsia"/>
                </w:rPr>
                <w:delText>P状态</w:delText>
              </w:r>
            </w:del>
          </w:p>
        </w:tc>
        <w:tc>
          <w:tcPr>
            <w:tcW w:w="1303" w:type="dxa"/>
          </w:tcPr>
          <w:p>
            <w:pPr>
              <w:widowControl w:val="0"/>
              <w:jc w:val="both"/>
              <w:rPr>
                <w:del w:id="24" w:author="青春依旧 [2]" w:date="2021-07-01T11:10:43Z"/>
              </w:rPr>
            </w:pPr>
            <w:del w:id="25" w:author="青春依旧 [2]" w:date="2021-07-01T11:10:43Z">
              <w:r>
                <w:rPr>
                  <w:rFonts w:hint="eastAsia"/>
                </w:rPr>
                <w:delText>Q值</w:delText>
              </w:r>
            </w:del>
          </w:p>
        </w:tc>
        <w:tc>
          <w:tcPr>
            <w:tcW w:w="1303" w:type="dxa"/>
          </w:tcPr>
          <w:p>
            <w:pPr>
              <w:widowControl w:val="0"/>
              <w:jc w:val="both"/>
              <w:rPr>
                <w:del w:id="26" w:author="青春依旧 [2]" w:date="2021-07-01T11:10:43Z"/>
              </w:rPr>
            </w:pPr>
            <w:del w:id="27" w:author="青春依旧 [2]" w:date="2021-07-01T11:10:43Z">
              <w:r>
                <w:rPr>
                  <w:rFonts w:hint="eastAsia"/>
                </w:rPr>
                <w:delText>Q状态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28" w:author="青春依旧 [2]" w:date="2021-07-01T11:10:43Z"/>
        </w:trPr>
        <w:tc>
          <w:tcPr>
            <w:tcW w:w="921" w:type="dxa"/>
          </w:tcPr>
          <w:p>
            <w:pPr>
              <w:widowControl w:val="0"/>
              <w:jc w:val="both"/>
              <w:rPr>
                <w:del w:id="29" w:author="青春依旧 [2]" w:date="2021-07-01T11:10:43Z"/>
              </w:rPr>
            </w:pPr>
            <w:del w:id="30" w:author="青春依旧 [2]" w:date="2021-07-01T11:10:43Z">
              <w:r>
                <w:rPr>
                  <w:rFonts w:hint="eastAsia"/>
                </w:rPr>
                <w:delText>0</w:delText>
              </w:r>
            </w:del>
          </w:p>
        </w:tc>
        <w:tc>
          <w:tcPr>
            <w:tcW w:w="1892" w:type="dxa"/>
          </w:tcPr>
          <w:p>
            <w:pPr>
              <w:widowControl w:val="0"/>
              <w:jc w:val="both"/>
              <w:rPr>
                <w:del w:id="31" w:author="青春依旧 [2]" w:date="2021-07-01T11:10:43Z"/>
              </w:rPr>
            </w:pPr>
            <w:del w:id="32" w:author="青春依旧 [2]" w:date="2021-07-01T11:10:43Z">
              <w:r>
                <w:rPr>
                  <w:rFonts w:hint="eastAsia"/>
                </w:rPr>
                <w:delText>初始</w:delText>
              </w:r>
            </w:del>
          </w:p>
        </w:tc>
        <w:tc>
          <w:tcPr>
            <w:tcW w:w="1093" w:type="dxa"/>
          </w:tcPr>
          <w:p>
            <w:pPr>
              <w:widowControl w:val="0"/>
              <w:jc w:val="both"/>
              <w:rPr>
                <w:del w:id="33" w:author="青春依旧 [2]" w:date="2021-07-01T11:10:43Z"/>
              </w:rPr>
            </w:pPr>
            <w:del w:id="34" w:author="青春依旧 [2]" w:date="2021-07-01T11:10:43Z">
              <w:r>
                <w:rPr>
                  <w:rFonts w:hint="eastAsia"/>
                </w:rPr>
                <w:delText>5</w:delText>
              </w:r>
            </w:del>
          </w:p>
        </w:tc>
        <w:tc>
          <w:tcPr>
            <w:tcW w:w="1302" w:type="dxa"/>
          </w:tcPr>
          <w:p>
            <w:pPr>
              <w:widowControl w:val="0"/>
              <w:jc w:val="both"/>
              <w:rPr>
                <w:del w:id="35" w:author="青春依旧 [2]" w:date="2021-07-01T11:10:43Z"/>
              </w:rPr>
            </w:pPr>
          </w:p>
        </w:tc>
        <w:tc>
          <w:tcPr>
            <w:tcW w:w="1303" w:type="dxa"/>
          </w:tcPr>
          <w:p>
            <w:pPr>
              <w:widowControl w:val="0"/>
              <w:jc w:val="both"/>
              <w:rPr>
                <w:del w:id="36" w:author="青春依旧 [2]" w:date="2021-07-01T11:10:43Z"/>
              </w:rPr>
            </w:pPr>
          </w:p>
        </w:tc>
        <w:tc>
          <w:tcPr>
            <w:tcW w:w="1303" w:type="dxa"/>
          </w:tcPr>
          <w:p>
            <w:pPr>
              <w:widowControl w:val="0"/>
              <w:jc w:val="both"/>
              <w:rPr>
                <w:del w:id="37" w:author="青春依旧 [2]" w:date="2021-07-01T11:10:43Z"/>
              </w:rPr>
            </w:pPr>
          </w:p>
        </w:tc>
        <w:tc>
          <w:tcPr>
            <w:tcW w:w="1303" w:type="dxa"/>
          </w:tcPr>
          <w:p>
            <w:pPr>
              <w:widowControl w:val="0"/>
              <w:jc w:val="both"/>
              <w:rPr>
                <w:del w:id="38" w:author="青春依旧 [2]" w:date="2021-07-01T11:10:43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39" w:author="青春依旧 [2]" w:date="2021-07-01T11:10:43Z"/>
        </w:trPr>
        <w:tc>
          <w:tcPr>
            <w:tcW w:w="921" w:type="dxa"/>
          </w:tcPr>
          <w:p>
            <w:pPr>
              <w:widowControl w:val="0"/>
              <w:jc w:val="both"/>
              <w:rPr>
                <w:del w:id="40" w:author="青春依旧 [2]" w:date="2021-07-01T11:10:43Z"/>
              </w:rPr>
            </w:pPr>
            <w:del w:id="41" w:author="青春依旧 [2]" w:date="2021-07-01T11:10:43Z">
              <w:r>
                <w:rPr>
                  <w:rFonts w:hint="eastAsia"/>
                </w:rPr>
                <w:delText>1</w:delText>
              </w:r>
            </w:del>
          </w:p>
        </w:tc>
        <w:tc>
          <w:tcPr>
            <w:tcW w:w="1892" w:type="dxa"/>
          </w:tcPr>
          <w:p>
            <w:pPr>
              <w:widowControl w:val="0"/>
              <w:jc w:val="both"/>
              <w:rPr>
                <w:del w:id="42" w:author="青春依旧 [2]" w:date="2021-07-01T11:10:43Z"/>
              </w:rPr>
            </w:pPr>
            <w:del w:id="43" w:author="青春依旧 [2]" w:date="2021-07-01T11:10:43Z">
              <w:r>
                <w:rPr>
                  <w:rFonts w:hint="eastAsia"/>
                </w:rPr>
                <w:delText>P读X（缺失）</w:delText>
              </w:r>
            </w:del>
          </w:p>
        </w:tc>
        <w:tc>
          <w:tcPr>
            <w:tcW w:w="1093" w:type="dxa"/>
          </w:tcPr>
          <w:p>
            <w:pPr>
              <w:widowControl w:val="0"/>
              <w:jc w:val="both"/>
              <w:rPr>
                <w:del w:id="44" w:author="青春依旧 [2]" w:date="2021-07-01T11:10:43Z"/>
              </w:rPr>
            </w:pPr>
            <w:del w:id="45" w:author="青春依旧 [2]" w:date="2021-07-01T11:10:43Z">
              <w:r>
                <w:rPr>
                  <w:rFonts w:hint="eastAsia"/>
                </w:rPr>
                <w:delText>5</w:delText>
              </w:r>
            </w:del>
          </w:p>
        </w:tc>
        <w:tc>
          <w:tcPr>
            <w:tcW w:w="1302" w:type="dxa"/>
          </w:tcPr>
          <w:p>
            <w:pPr>
              <w:widowControl w:val="0"/>
              <w:jc w:val="both"/>
              <w:rPr>
                <w:del w:id="46" w:author="青春依旧 [2]" w:date="2021-07-01T11:10:43Z"/>
              </w:rPr>
            </w:pPr>
            <w:del w:id="47" w:author="青春依旧 [2]" w:date="2021-07-01T11:10:43Z">
              <w:r>
                <w:rPr>
                  <w:rFonts w:hint="eastAsia"/>
                </w:rPr>
                <w:delText>5</w:delText>
              </w:r>
            </w:del>
          </w:p>
        </w:tc>
        <w:tc>
          <w:tcPr>
            <w:tcW w:w="1303" w:type="dxa"/>
          </w:tcPr>
          <w:p>
            <w:pPr>
              <w:widowControl w:val="0"/>
              <w:jc w:val="both"/>
              <w:rPr>
                <w:del w:id="48" w:author="青春依旧 [2]" w:date="2021-07-01T11:10:43Z"/>
              </w:rPr>
            </w:pPr>
            <w:del w:id="49" w:author="青春依旧 [2]" w:date="2021-07-01T11:10:43Z">
              <w:r>
                <w:rPr>
                  <w:rFonts w:hint="eastAsia"/>
                </w:rPr>
                <w:delText>Valid</w:delText>
              </w:r>
            </w:del>
          </w:p>
        </w:tc>
        <w:tc>
          <w:tcPr>
            <w:tcW w:w="1303" w:type="dxa"/>
          </w:tcPr>
          <w:p>
            <w:pPr>
              <w:widowControl w:val="0"/>
              <w:jc w:val="both"/>
              <w:rPr>
                <w:del w:id="50" w:author="青春依旧 [2]" w:date="2021-07-01T11:10:43Z"/>
              </w:rPr>
            </w:pPr>
          </w:p>
        </w:tc>
        <w:tc>
          <w:tcPr>
            <w:tcW w:w="1303" w:type="dxa"/>
          </w:tcPr>
          <w:p>
            <w:pPr>
              <w:widowControl w:val="0"/>
              <w:jc w:val="both"/>
              <w:rPr>
                <w:del w:id="51" w:author="青春依旧 [2]" w:date="2021-07-01T11:10:43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52" w:author="青春依旧 [2]" w:date="2021-07-01T11:10:43Z"/>
        </w:trPr>
        <w:tc>
          <w:tcPr>
            <w:tcW w:w="921" w:type="dxa"/>
          </w:tcPr>
          <w:p>
            <w:pPr>
              <w:widowControl w:val="0"/>
              <w:jc w:val="both"/>
              <w:rPr>
                <w:del w:id="53" w:author="青春依旧 [2]" w:date="2021-07-01T11:10:43Z"/>
              </w:rPr>
            </w:pPr>
            <w:del w:id="54" w:author="青春依旧 [2]" w:date="2021-07-01T11:10:43Z">
              <w:r>
                <w:rPr>
                  <w:rFonts w:hint="eastAsia"/>
                </w:rPr>
                <w:delText>2</w:delText>
              </w:r>
            </w:del>
          </w:p>
        </w:tc>
        <w:tc>
          <w:tcPr>
            <w:tcW w:w="1892" w:type="dxa"/>
          </w:tcPr>
          <w:p>
            <w:pPr>
              <w:widowControl w:val="0"/>
              <w:jc w:val="both"/>
              <w:rPr>
                <w:del w:id="55" w:author="青春依旧 [2]" w:date="2021-07-01T11:10:43Z"/>
              </w:rPr>
            </w:pPr>
            <w:del w:id="56" w:author="青春依旧 [2]" w:date="2021-07-01T11:10:43Z">
              <w:r>
                <w:rPr>
                  <w:rFonts w:hint="eastAsia"/>
                </w:rPr>
                <w:delText>Q读X（缺失）</w:delText>
              </w:r>
            </w:del>
          </w:p>
        </w:tc>
        <w:tc>
          <w:tcPr>
            <w:tcW w:w="1093" w:type="dxa"/>
          </w:tcPr>
          <w:p>
            <w:pPr>
              <w:widowControl w:val="0"/>
              <w:jc w:val="both"/>
              <w:rPr>
                <w:del w:id="57" w:author="青春依旧 [2]" w:date="2021-07-01T11:10:43Z"/>
              </w:rPr>
            </w:pPr>
            <w:del w:id="58" w:author="青春依旧 [2]" w:date="2021-07-01T11:10:43Z">
              <w:r>
                <w:rPr>
                  <w:rFonts w:hint="eastAsia"/>
                </w:rPr>
                <w:delText>5</w:delText>
              </w:r>
            </w:del>
          </w:p>
        </w:tc>
        <w:tc>
          <w:tcPr>
            <w:tcW w:w="1302" w:type="dxa"/>
          </w:tcPr>
          <w:p>
            <w:pPr>
              <w:widowControl w:val="0"/>
              <w:jc w:val="both"/>
              <w:rPr>
                <w:del w:id="59" w:author="青春依旧 [2]" w:date="2021-07-01T11:10:43Z"/>
              </w:rPr>
            </w:pPr>
            <w:del w:id="60" w:author="青春依旧 [2]" w:date="2021-07-01T11:10:43Z">
              <w:r>
                <w:rPr>
                  <w:rFonts w:hint="eastAsia"/>
                </w:rPr>
                <w:delText>5</w:delText>
              </w:r>
            </w:del>
          </w:p>
        </w:tc>
        <w:tc>
          <w:tcPr>
            <w:tcW w:w="1303" w:type="dxa"/>
          </w:tcPr>
          <w:p>
            <w:pPr>
              <w:widowControl w:val="0"/>
              <w:jc w:val="both"/>
              <w:rPr>
                <w:del w:id="61" w:author="青春依旧 [2]" w:date="2021-07-01T11:10:43Z"/>
              </w:rPr>
            </w:pPr>
            <w:del w:id="62" w:author="青春依旧 [2]" w:date="2021-07-01T11:10:43Z">
              <w:r>
                <w:rPr>
                  <w:rFonts w:hint="eastAsia"/>
                </w:rPr>
                <w:delText>Valid</w:delText>
              </w:r>
            </w:del>
          </w:p>
        </w:tc>
        <w:tc>
          <w:tcPr>
            <w:tcW w:w="1303" w:type="dxa"/>
          </w:tcPr>
          <w:p>
            <w:pPr>
              <w:widowControl w:val="0"/>
              <w:jc w:val="both"/>
              <w:rPr>
                <w:del w:id="63" w:author="青春依旧 [2]" w:date="2021-07-01T11:10:43Z"/>
              </w:rPr>
            </w:pPr>
            <w:del w:id="64" w:author="青春依旧 [2]" w:date="2021-07-01T11:10:43Z">
              <w:r>
                <w:rPr>
                  <w:rFonts w:hint="eastAsia"/>
                </w:rPr>
                <w:delText>5</w:delText>
              </w:r>
            </w:del>
          </w:p>
        </w:tc>
        <w:tc>
          <w:tcPr>
            <w:tcW w:w="1303" w:type="dxa"/>
          </w:tcPr>
          <w:p>
            <w:pPr>
              <w:widowControl w:val="0"/>
              <w:jc w:val="both"/>
              <w:rPr>
                <w:del w:id="65" w:author="青春依旧 [2]" w:date="2021-07-01T11:10:43Z"/>
              </w:rPr>
            </w:pPr>
            <w:del w:id="66" w:author="青春依旧 [2]" w:date="2021-07-01T11:10:43Z">
              <w:r>
                <w:rPr>
                  <w:rFonts w:hint="eastAsia"/>
                </w:rPr>
                <w:delText>Valid</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67" w:author="青春依旧 [2]" w:date="2021-07-01T11:10:43Z"/>
        </w:trPr>
        <w:tc>
          <w:tcPr>
            <w:tcW w:w="921" w:type="dxa"/>
          </w:tcPr>
          <w:p>
            <w:pPr>
              <w:widowControl w:val="0"/>
              <w:jc w:val="both"/>
              <w:rPr>
                <w:del w:id="68" w:author="青春依旧 [2]" w:date="2021-07-01T11:10:43Z"/>
              </w:rPr>
            </w:pPr>
            <w:del w:id="69" w:author="青春依旧 [2]" w:date="2021-07-01T11:10:43Z">
              <w:r>
                <w:rPr>
                  <w:rFonts w:hint="eastAsia"/>
                </w:rPr>
                <w:delText>3</w:delText>
              </w:r>
            </w:del>
          </w:p>
        </w:tc>
        <w:tc>
          <w:tcPr>
            <w:tcW w:w="1892" w:type="dxa"/>
          </w:tcPr>
          <w:p>
            <w:pPr>
              <w:widowControl w:val="0"/>
              <w:jc w:val="both"/>
              <w:rPr>
                <w:del w:id="70" w:author="青春依旧 [2]" w:date="2021-07-01T11:10:43Z"/>
              </w:rPr>
            </w:pPr>
            <w:del w:id="71" w:author="青春依旧 [2]" w:date="2021-07-01T11:10:43Z">
              <w:r>
                <w:rPr>
                  <w:rFonts w:hint="eastAsia"/>
                </w:rPr>
                <w:delText>Q更新X（命中）</w:delText>
              </w:r>
            </w:del>
          </w:p>
        </w:tc>
        <w:tc>
          <w:tcPr>
            <w:tcW w:w="1093" w:type="dxa"/>
          </w:tcPr>
          <w:p>
            <w:pPr>
              <w:widowControl w:val="0"/>
              <w:jc w:val="both"/>
              <w:rPr>
                <w:del w:id="72" w:author="青春依旧 [2]" w:date="2021-07-01T11:10:43Z"/>
              </w:rPr>
            </w:pPr>
            <w:del w:id="73" w:author="青春依旧 [2]" w:date="2021-07-01T11:10:43Z">
              <w:r>
                <w:rPr>
                  <w:rFonts w:hint="eastAsia"/>
                </w:rPr>
                <w:delText>10</w:delText>
              </w:r>
            </w:del>
          </w:p>
        </w:tc>
        <w:tc>
          <w:tcPr>
            <w:tcW w:w="1302" w:type="dxa"/>
          </w:tcPr>
          <w:p>
            <w:pPr>
              <w:widowControl w:val="0"/>
              <w:jc w:val="both"/>
              <w:rPr>
                <w:del w:id="74" w:author="青春依旧 [2]" w:date="2021-07-01T11:10:43Z"/>
              </w:rPr>
            </w:pPr>
            <w:del w:id="75" w:author="青春依旧 [2]" w:date="2021-07-01T11:10:43Z">
              <w:r>
                <w:rPr>
                  <w:rFonts w:hint="eastAsia"/>
                </w:rPr>
                <w:delText>5</w:delText>
              </w:r>
            </w:del>
          </w:p>
        </w:tc>
        <w:tc>
          <w:tcPr>
            <w:tcW w:w="1303" w:type="dxa"/>
          </w:tcPr>
          <w:p>
            <w:pPr>
              <w:widowControl w:val="0"/>
              <w:jc w:val="both"/>
              <w:rPr>
                <w:del w:id="76" w:author="青春依旧 [2]" w:date="2021-07-01T11:10:43Z"/>
              </w:rPr>
            </w:pPr>
            <w:del w:id="77" w:author="青春依旧 [2]" w:date="2021-07-01T11:10:43Z">
              <w:r>
                <w:rPr>
                  <w:rFonts w:hint="eastAsia"/>
                </w:rPr>
                <w:delText>Invalid</w:delText>
              </w:r>
            </w:del>
          </w:p>
        </w:tc>
        <w:tc>
          <w:tcPr>
            <w:tcW w:w="1303" w:type="dxa"/>
          </w:tcPr>
          <w:p>
            <w:pPr>
              <w:widowControl w:val="0"/>
              <w:jc w:val="both"/>
              <w:rPr>
                <w:del w:id="78" w:author="青春依旧 [2]" w:date="2021-07-01T11:10:43Z"/>
              </w:rPr>
            </w:pPr>
            <w:del w:id="79" w:author="青春依旧 [2]" w:date="2021-07-01T11:10:43Z">
              <w:r>
                <w:rPr>
                  <w:rFonts w:hint="eastAsia"/>
                </w:rPr>
                <w:delText>10</w:delText>
              </w:r>
            </w:del>
          </w:p>
        </w:tc>
        <w:tc>
          <w:tcPr>
            <w:tcW w:w="1303" w:type="dxa"/>
          </w:tcPr>
          <w:p>
            <w:pPr>
              <w:widowControl w:val="0"/>
              <w:jc w:val="both"/>
              <w:rPr>
                <w:del w:id="80" w:author="青春依旧 [2]" w:date="2021-07-01T11:10:43Z"/>
              </w:rPr>
            </w:pPr>
            <w:del w:id="81" w:author="青春依旧 [2]" w:date="2021-07-01T11:10:43Z">
              <w:r>
                <w:rPr>
                  <w:rFonts w:hint="eastAsia"/>
                </w:rPr>
                <w:delText>Valid</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82" w:author="青春依旧 [2]" w:date="2021-07-01T11:10:43Z"/>
        </w:trPr>
        <w:tc>
          <w:tcPr>
            <w:tcW w:w="921" w:type="dxa"/>
          </w:tcPr>
          <w:p>
            <w:pPr>
              <w:widowControl w:val="0"/>
              <w:jc w:val="both"/>
              <w:rPr>
                <w:del w:id="83" w:author="青春依旧 [2]" w:date="2021-07-01T11:10:43Z"/>
              </w:rPr>
            </w:pPr>
            <w:del w:id="84" w:author="青春依旧 [2]" w:date="2021-07-01T11:10:43Z">
              <w:r>
                <w:rPr>
                  <w:rFonts w:hint="eastAsia"/>
                </w:rPr>
                <w:delText>4</w:delText>
              </w:r>
            </w:del>
          </w:p>
        </w:tc>
        <w:tc>
          <w:tcPr>
            <w:tcW w:w="1892" w:type="dxa"/>
          </w:tcPr>
          <w:p>
            <w:pPr>
              <w:widowControl w:val="0"/>
              <w:jc w:val="both"/>
              <w:rPr>
                <w:del w:id="85" w:author="青春依旧 [2]" w:date="2021-07-01T11:10:43Z"/>
              </w:rPr>
            </w:pPr>
            <w:del w:id="86" w:author="青春依旧 [2]" w:date="2021-07-01T11:10:43Z">
              <w:r>
                <w:rPr>
                  <w:rFonts w:hint="eastAsia"/>
                </w:rPr>
                <w:delText>Q读X（命中）</w:delText>
              </w:r>
            </w:del>
          </w:p>
        </w:tc>
        <w:tc>
          <w:tcPr>
            <w:tcW w:w="1093" w:type="dxa"/>
          </w:tcPr>
          <w:p>
            <w:pPr>
              <w:widowControl w:val="0"/>
              <w:jc w:val="both"/>
              <w:rPr>
                <w:del w:id="87" w:author="青春依旧 [2]" w:date="2021-07-01T11:10:43Z"/>
              </w:rPr>
            </w:pPr>
            <w:del w:id="88" w:author="青春依旧 [2]" w:date="2021-07-01T11:10:43Z">
              <w:r>
                <w:rPr>
                  <w:rFonts w:hint="eastAsia"/>
                </w:rPr>
                <w:delText>10</w:delText>
              </w:r>
            </w:del>
          </w:p>
        </w:tc>
        <w:tc>
          <w:tcPr>
            <w:tcW w:w="1302" w:type="dxa"/>
          </w:tcPr>
          <w:p>
            <w:pPr>
              <w:widowControl w:val="0"/>
              <w:jc w:val="both"/>
              <w:rPr>
                <w:del w:id="89" w:author="青春依旧 [2]" w:date="2021-07-01T11:10:43Z"/>
              </w:rPr>
            </w:pPr>
            <w:del w:id="90" w:author="青春依旧 [2]" w:date="2021-07-01T11:10:43Z">
              <w:r>
                <w:rPr>
                  <w:rFonts w:hint="eastAsia"/>
                </w:rPr>
                <w:delText>5</w:delText>
              </w:r>
            </w:del>
          </w:p>
        </w:tc>
        <w:tc>
          <w:tcPr>
            <w:tcW w:w="1303" w:type="dxa"/>
          </w:tcPr>
          <w:p>
            <w:pPr>
              <w:widowControl w:val="0"/>
              <w:jc w:val="both"/>
              <w:rPr>
                <w:del w:id="91" w:author="青春依旧 [2]" w:date="2021-07-01T11:10:43Z"/>
              </w:rPr>
            </w:pPr>
            <w:del w:id="92" w:author="青春依旧 [2]" w:date="2021-07-01T11:10:43Z">
              <w:r>
                <w:rPr>
                  <w:rFonts w:hint="eastAsia"/>
                </w:rPr>
                <w:delText>Invalid</w:delText>
              </w:r>
            </w:del>
          </w:p>
        </w:tc>
        <w:tc>
          <w:tcPr>
            <w:tcW w:w="1303" w:type="dxa"/>
          </w:tcPr>
          <w:p>
            <w:pPr>
              <w:widowControl w:val="0"/>
              <w:jc w:val="both"/>
              <w:rPr>
                <w:del w:id="93" w:author="青春依旧 [2]" w:date="2021-07-01T11:10:43Z"/>
              </w:rPr>
            </w:pPr>
            <w:del w:id="94" w:author="青春依旧 [2]" w:date="2021-07-01T11:10:43Z">
              <w:r>
                <w:rPr>
                  <w:rFonts w:hint="eastAsia"/>
                </w:rPr>
                <w:delText>10</w:delText>
              </w:r>
            </w:del>
          </w:p>
        </w:tc>
        <w:tc>
          <w:tcPr>
            <w:tcW w:w="1303" w:type="dxa"/>
          </w:tcPr>
          <w:p>
            <w:pPr>
              <w:widowControl w:val="0"/>
              <w:jc w:val="both"/>
              <w:rPr>
                <w:del w:id="95" w:author="青春依旧 [2]" w:date="2021-07-01T11:10:43Z"/>
              </w:rPr>
            </w:pPr>
            <w:del w:id="96" w:author="青春依旧 [2]" w:date="2021-07-01T11:10:43Z">
              <w:r>
                <w:rPr>
                  <w:rFonts w:hint="eastAsia"/>
                </w:rPr>
                <w:delText>Valid</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97" w:author="青春依旧 [2]" w:date="2021-07-01T11:10:43Z"/>
        </w:trPr>
        <w:tc>
          <w:tcPr>
            <w:tcW w:w="921" w:type="dxa"/>
          </w:tcPr>
          <w:p>
            <w:pPr>
              <w:widowControl w:val="0"/>
              <w:jc w:val="both"/>
              <w:rPr>
                <w:del w:id="98" w:author="青春依旧 [2]" w:date="2021-07-01T11:10:43Z"/>
              </w:rPr>
            </w:pPr>
            <w:del w:id="99" w:author="青春依旧 [2]" w:date="2021-07-01T11:10:43Z">
              <w:r>
                <w:rPr>
                  <w:rFonts w:hint="eastAsia"/>
                </w:rPr>
                <w:delText>5</w:delText>
              </w:r>
            </w:del>
          </w:p>
        </w:tc>
        <w:tc>
          <w:tcPr>
            <w:tcW w:w="1892" w:type="dxa"/>
          </w:tcPr>
          <w:p>
            <w:pPr>
              <w:widowControl w:val="0"/>
              <w:jc w:val="both"/>
              <w:rPr>
                <w:del w:id="100" w:author="青春依旧 [2]" w:date="2021-07-01T11:10:43Z"/>
              </w:rPr>
            </w:pPr>
            <w:del w:id="101" w:author="青春依旧 [2]" w:date="2021-07-01T11:10:43Z">
              <w:r>
                <w:rPr>
                  <w:rFonts w:hint="eastAsia"/>
                </w:rPr>
                <w:delText>Q更新X（命中）</w:delText>
              </w:r>
            </w:del>
          </w:p>
        </w:tc>
        <w:tc>
          <w:tcPr>
            <w:tcW w:w="1093" w:type="dxa"/>
          </w:tcPr>
          <w:p>
            <w:pPr>
              <w:widowControl w:val="0"/>
              <w:jc w:val="both"/>
              <w:rPr>
                <w:del w:id="102" w:author="青春依旧 [2]" w:date="2021-07-01T11:10:43Z"/>
              </w:rPr>
            </w:pPr>
            <w:del w:id="103" w:author="青春依旧 [2]" w:date="2021-07-01T11:10:43Z">
              <w:r>
                <w:rPr>
                  <w:rFonts w:hint="eastAsia"/>
                </w:rPr>
                <w:delText>15</w:delText>
              </w:r>
            </w:del>
          </w:p>
        </w:tc>
        <w:tc>
          <w:tcPr>
            <w:tcW w:w="1302" w:type="dxa"/>
          </w:tcPr>
          <w:p>
            <w:pPr>
              <w:widowControl w:val="0"/>
              <w:jc w:val="both"/>
              <w:rPr>
                <w:del w:id="104" w:author="青春依旧 [2]" w:date="2021-07-01T11:10:43Z"/>
              </w:rPr>
            </w:pPr>
            <w:del w:id="105" w:author="青春依旧 [2]" w:date="2021-07-01T11:10:43Z">
              <w:r>
                <w:rPr>
                  <w:rFonts w:hint="eastAsia"/>
                </w:rPr>
                <w:delText>5</w:delText>
              </w:r>
            </w:del>
          </w:p>
        </w:tc>
        <w:tc>
          <w:tcPr>
            <w:tcW w:w="1303" w:type="dxa"/>
          </w:tcPr>
          <w:p>
            <w:pPr>
              <w:widowControl w:val="0"/>
              <w:jc w:val="both"/>
              <w:rPr>
                <w:del w:id="106" w:author="青春依旧 [2]" w:date="2021-07-01T11:10:43Z"/>
              </w:rPr>
            </w:pPr>
            <w:del w:id="107" w:author="青春依旧 [2]" w:date="2021-07-01T11:10:43Z">
              <w:r>
                <w:rPr>
                  <w:rFonts w:hint="eastAsia"/>
                </w:rPr>
                <w:delText>Invalid</w:delText>
              </w:r>
            </w:del>
          </w:p>
        </w:tc>
        <w:tc>
          <w:tcPr>
            <w:tcW w:w="1303" w:type="dxa"/>
          </w:tcPr>
          <w:p>
            <w:pPr>
              <w:widowControl w:val="0"/>
              <w:jc w:val="both"/>
              <w:rPr>
                <w:del w:id="108" w:author="青春依旧 [2]" w:date="2021-07-01T11:10:43Z"/>
              </w:rPr>
            </w:pPr>
            <w:del w:id="109" w:author="青春依旧 [2]" w:date="2021-07-01T11:10:43Z">
              <w:r>
                <w:rPr>
                  <w:rFonts w:hint="eastAsia"/>
                </w:rPr>
                <w:delText>15</w:delText>
              </w:r>
            </w:del>
          </w:p>
        </w:tc>
        <w:tc>
          <w:tcPr>
            <w:tcW w:w="1303" w:type="dxa"/>
          </w:tcPr>
          <w:p>
            <w:pPr>
              <w:widowControl w:val="0"/>
              <w:jc w:val="both"/>
              <w:rPr>
                <w:del w:id="110" w:author="青春依旧 [2]" w:date="2021-07-01T11:10:43Z"/>
              </w:rPr>
            </w:pPr>
            <w:del w:id="111" w:author="青春依旧 [2]" w:date="2021-07-01T11:10:43Z">
              <w:r>
                <w:rPr>
                  <w:rFonts w:hint="eastAsia"/>
                </w:rPr>
                <w:delText>Valid</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112" w:author="青春依旧 [2]" w:date="2021-07-01T11:10:43Z"/>
        </w:trPr>
        <w:tc>
          <w:tcPr>
            <w:tcW w:w="921" w:type="dxa"/>
          </w:tcPr>
          <w:p>
            <w:pPr>
              <w:widowControl w:val="0"/>
              <w:jc w:val="both"/>
              <w:rPr>
                <w:del w:id="113" w:author="青春依旧 [2]" w:date="2021-07-01T11:10:43Z"/>
              </w:rPr>
            </w:pPr>
            <w:del w:id="114" w:author="青春依旧 [2]" w:date="2021-07-01T11:10:43Z">
              <w:r>
                <w:rPr>
                  <w:rFonts w:hint="eastAsia"/>
                </w:rPr>
                <w:delText>6</w:delText>
              </w:r>
            </w:del>
          </w:p>
        </w:tc>
        <w:tc>
          <w:tcPr>
            <w:tcW w:w="1892" w:type="dxa"/>
          </w:tcPr>
          <w:p>
            <w:pPr>
              <w:widowControl w:val="0"/>
              <w:jc w:val="both"/>
              <w:rPr>
                <w:del w:id="115" w:author="青春依旧 [2]" w:date="2021-07-01T11:10:43Z"/>
              </w:rPr>
            </w:pPr>
            <w:del w:id="116" w:author="青春依旧 [2]" w:date="2021-07-01T11:10:43Z">
              <w:r>
                <w:rPr>
                  <w:rFonts w:hint="eastAsia"/>
                </w:rPr>
                <w:delText>P更新X （缺失）</w:delText>
              </w:r>
            </w:del>
          </w:p>
        </w:tc>
        <w:tc>
          <w:tcPr>
            <w:tcW w:w="1093" w:type="dxa"/>
          </w:tcPr>
          <w:p>
            <w:pPr>
              <w:widowControl w:val="0"/>
              <w:jc w:val="both"/>
              <w:rPr>
                <w:del w:id="117" w:author="青春依旧 [2]" w:date="2021-07-01T11:10:43Z"/>
              </w:rPr>
            </w:pPr>
            <w:del w:id="118" w:author="青春依旧 [2]" w:date="2021-07-01T11:10:43Z">
              <w:r>
                <w:rPr>
                  <w:rFonts w:hint="eastAsia"/>
                </w:rPr>
                <w:delText>20</w:delText>
              </w:r>
            </w:del>
          </w:p>
        </w:tc>
        <w:tc>
          <w:tcPr>
            <w:tcW w:w="1302" w:type="dxa"/>
          </w:tcPr>
          <w:p>
            <w:pPr>
              <w:widowControl w:val="0"/>
              <w:jc w:val="both"/>
              <w:rPr>
                <w:del w:id="119" w:author="青春依旧 [2]" w:date="2021-07-01T11:10:43Z"/>
              </w:rPr>
            </w:pPr>
            <w:del w:id="120" w:author="青春依旧 [2]" w:date="2021-07-01T11:10:43Z">
              <w:r>
                <w:rPr>
                  <w:rFonts w:hint="eastAsia"/>
                </w:rPr>
                <w:delText>20</w:delText>
              </w:r>
            </w:del>
          </w:p>
        </w:tc>
        <w:tc>
          <w:tcPr>
            <w:tcW w:w="1303" w:type="dxa"/>
          </w:tcPr>
          <w:p>
            <w:pPr>
              <w:widowControl w:val="0"/>
              <w:jc w:val="both"/>
              <w:rPr>
                <w:del w:id="121" w:author="青春依旧 [2]" w:date="2021-07-01T11:10:43Z"/>
              </w:rPr>
            </w:pPr>
            <w:del w:id="122" w:author="青春依旧 [2]" w:date="2021-07-01T11:10:43Z">
              <w:r>
                <w:rPr>
                  <w:rFonts w:hint="eastAsia"/>
                </w:rPr>
                <w:delText>Valid</w:delText>
              </w:r>
            </w:del>
          </w:p>
        </w:tc>
        <w:tc>
          <w:tcPr>
            <w:tcW w:w="1303" w:type="dxa"/>
          </w:tcPr>
          <w:p>
            <w:pPr>
              <w:widowControl w:val="0"/>
              <w:jc w:val="both"/>
              <w:rPr>
                <w:del w:id="123" w:author="青春依旧 [2]" w:date="2021-07-01T11:10:43Z"/>
              </w:rPr>
            </w:pPr>
            <w:del w:id="124" w:author="青春依旧 [2]" w:date="2021-07-01T11:10:43Z">
              <w:r>
                <w:rPr>
                  <w:rFonts w:hint="eastAsia"/>
                </w:rPr>
                <w:delText>15</w:delText>
              </w:r>
            </w:del>
          </w:p>
        </w:tc>
        <w:tc>
          <w:tcPr>
            <w:tcW w:w="1303" w:type="dxa"/>
          </w:tcPr>
          <w:p>
            <w:pPr>
              <w:widowControl w:val="0"/>
              <w:jc w:val="both"/>
              <w:rPr>
                <w:del w:id="125" w:author="青春依旧 [2]" w:date="2021-07-01T11:10:43Z"/>
              </w:rPr>
            </w:pPr>
            <w:del w:id="126" w:author="青春依旧 [2]" w:date="2021-07-01T11:10:43Z">
              <w:r>
                <w:rPr>
                  <w:rFonts w:hint="eastAsia"/>
                </w:rPr>
                <w:delText>invalid</w:delText>
              </w:r>
            </w:del>
          </w:p>
        </w:tc>
      </w:tr>
    </w:tbl>
    <w:p>
      <w:pPr>
        <w:rPr>
          <w:del w:id="127" w:author="青春依旧 [2]" w:date="2021-07-01T11:10:43Z"/>
        </w:rPr>
      </w:pPr>
    </w:p>
    <w:p>
      <w:pPr>
        <w:rPr>
          <w:del w:id="128" w:author="青春依旧 [2]" w:date="2021-07-01T11:10:43Z"/>
        </w:rPr>
      </w:pPr>
      <w:del w:id="129" w:author="青春依旧 [2]" w:date="2021-07-01T11:10:43Z">
        <w:r>
          <w:rPr>
            <w:rFonts w:hint="eastAsia"/>
          </w:rPr>
          <w:delText>解法二：无效回写</w:delText>
        </w:r>
      </w:del>
    </w:p>
    <w:tbl>
      <w:tblPr>
        <w:tblStyle w:val="5"/>
        <w:tblpPr w:leftFromText="180" w:rightFromText="180" w:vertAnchor="text" w:horzAnchor="page" w:tblpX="1804" w:tblpY="309"/>
        <w:tblOverlap w:val="never"/>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1892"/>
        <w:gridCol w:w="1093"/>
        <w:gridCol w:w="1302"/>
        <w:gridCol w:w="1303"/>
        <w:gridCol w:w="1303"/>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130" w:author="青春依旧 [2]" w:date="2021-07-01T11:10:43Z"/>
        </w:trPr>
        <w:tc>
          <w:tcPr>
            <w:tcW w:w="921" w:type="dxa"/>
          </w:tcPr>
          <w:p>
            <w:pPr>
              <w:widowControl w:val="0"/>
              <w:jc w:val="both"/>
              <w:rPr>
                <w:del w:id="131" w:author="青春依旧 [2]" w:date="2021-07-01T11:10:43Z"/>
              </w:rPr>
            </w:pPr>
            <w:del w:id="132" w:author="青春依旧 [2]" w:date="2021-07-01T11:10:43Z">
              <w:r>
                <w:rPr>
                  <w:rFonts w:hint="eastAsia"/>
                </w:rPr>
                <w:delText>序号</w:delText>
              </w:r>
            </w:del>
          </w:p>
        </w:tc>
        <w:tc>
          <w:tcPr>
            <w:tcW w:w="1892" w:type="dxa"/>
          </w:tcPr>
          <w:p>
            <w:pPr>
              <w:widowControl w:val="0"/>
              <w:jc w:val="both"/>
              <w:rPr>
                <w:del w:id="133" w:author="青春依旧 [2]" w:date="2021-07-01T11:10:43Z"/>
              </w:rPr>
            </w:pPr>
            <w:del w:id="134" w:author="青春依旧 [2]" w:date="2021-07-01T11:10:43Z">
              <w:r>
                <w:rPr>
                  <w:rFonts w:hint="eastAsia"/>
                </w:rPr>
                <w:delText>事件</w:delText>
              </w:r>
            </w:del>
          </w:p>
        </w:tc>
        <w:tc>
          <w:tcPr>
            <w:tcW w:w="1093" w:type="dxa"/>
          </w:tcPr>
          <w:p>
            <w:pPr>
              <w:widowControl w:val="0"/>
              <w:jc w:val="both"/>
              <w:rPr>
                <w:del w:id="135" w:author="青春依旧 [2]" w:date="2021-07-01T11:10:43Z"/>
              </w:rPr>
            </w:pPr>
            <w:del w:id="136" w:author="青春依旧 [2]" w:date="2021-07-01T11:10:43Z">
              <w:r>
                <w:rPr>
                  <w:rFonts w:hint="eastAsia"/>
                </w:rPr>
                <w:delText>存储X</w:delText>
              </w:r>
            </w:del>
          </w:p>
        </w:tc>
        <w:tc>
          <w:tcPr>
            <w:tcW w:w="1302" w:type="dxa"/>
          </w:tcPr>
          <w:p>
            <w:pPr>
              <w:widowControl w:val="0"/>
              <w:jc w:val="both"/>
              <w:rPr>
                <w:del w:id="137" w:author="青春依旧 [2]" w:date="2021-07-01T11:10:43Z"/>
              </w:rPr>
            </w:pPr>
            <w:del w:id="138" w:author="青春依旧 [2]" w:date="2021-07-01T11:10:43Z">
              <w:r>
                <w:rPr>
                  <w:rFonts w:hint="eastAsia"/>
                </w:rPr>
                <w:delText>P值</w:delText>
              </w:r>
            </w:del>
          </w:p>
        </w:tc>
        <w:tc>
          <w:tcPr>
            <w:tcW w:w="1303" w:type="dxa"/>
          </w:tcPr>
          <w:p>
            <w:pPr>
              <w:widowControl w:val="0"/>
              <w:jc w:val="both"/>
              <w:rPr>
                <w:del w:id="139" w:author="青春依旧 [2]" w:date="2021-07-01T11:10:43Z"/>
              </w:rPr>
            </w:pPr>
            <w:del w:id="140" w:author="青春依旧 [2]" w:date="2021-07-01T11:10:43Z">
              <w:r>
                <w:rPr>
                  <w:rFonts w:hint="eastAsia"/>
                </w:rPr>
                <w:delText>P状态</w:delText>
              </w:r>
            </w:del>
          </w:p>
        </w:tc>
        <w:tc>
          <w:tcPr>
            <w:tcW w:w="1303" w:type="dxa"/>
          </w:tcPr>
          <w:p>
            <w:pPr>
              <w:widowControl w:val="0"/>
              <w:jc w:val="both"/>
              <w:rPr>
                <w:del w:id="141" w:author="青春依旧 [2]" w:date="2021-07-01T11:10:43Z"/>
              </w:rPr>
            </w:pPr>
            <w:del w:id="142" w:author="青春依旧 [2]" w:date="2021-07-01T11:10:43Z">
              <w:r>
                <w:rPr>
                  <w:rFonts w:hint="eastAsia"/>
                </w:rPr>
                <w:delText>Q值</w:delText>
              </w:r>
            </w:del>
          </w:p>
        </w:tc>
        <w:tc>
          <w:tcPr>
            <w:tcW w:w="1303" w:type="dxa"/>
          </w:tcPr>
          <w:p>
            <w:pPr>
              <w:widowControl w:val="0"/>
              <w:jc w:val="both"/>
              <w:rPr>
                <w:del w:id="143" w:author="青春依旧 [2]" w:date="2021-07-01T11:10:43Z"/>
              </w:rPr>
            </w:pPr>
            <w:del w:id="144" w:author="青春依旧 [2]" w:date="2021-07-01T11:10:43Z">
              <w:r>
                <w:rPr>
                  <w:rFonts w:hint="eastAsia"/>
                </w:rPr>
                <w:delText>Q状态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145" w:author="青春依旧 [2]" w:date="2021-07-01T11:10:43Z"/>
        </w:trPr>
        <w:tc>
          <w:tcPr>
            <w:tcW w:w="921" w:type="dxa"/>
          </w:tcPr>
          <w:p>
            <w:pPr>
              <w:widowControl w:val="0"/>
              <w:jc w:val="both"/>
              <w:rPr>
                <w:del w:id="146" w:author="青春依旧 [2]" w:date="2021-07-01T11:10:43Z"/>
              </w:rPr>
            </w:pPr>
            <w:del w:id="147" w:author="青春依旧 [2]" w:date="2021-07-01T11:10:43Z">
              <w:r>
                <w:rPr>
                  <w:rFonts w:hint="eastAsia"/>
                </w:rPr>
                <w:delText>0</w:delText>
              </w:r>
            </w:del>
          </w:p>
        </w:tc>
        <w:tc>
          <w:tcPr>
            <w:tcW w:w="1892" w:type="dxa"/>
          </w:tcPr>
          <w:p>
            <w:pPr>
              <w:widowControl w:val="0"/>
              <w:jc w:val="both"/>
              <w:rPr>
                <w:del w:id="148" w:author="青春依旧 [2]" w:date="2021-07-01T11:10:43Z"/>
              </w:rPr>
            </w:pPr>
            <w:del w:id="149" w:author="青春依旧 [2]" w:date="2021-07-01T11:10:43Z">
              <w:r>
                <w:rPr>
                  <w:rFonts w:hint="eastAsia"/>
                </w:rPr>
                <w:delText>初始</w:delText>
              </w:r>
            </w:del>
          </w:p>
        </w:tc>
        <w:tc>
          <w:tcPr>
            <w:tcW w:w="1093" w:type="dxa"/>
          </w:tcPr>
          <w:p>
            <w:pPr>
              <w:widowControl w:val="0"/>
              <w:jc w:val="both"/>
              <w:rPr>
                <w:del w:id="150" w:author="青春依旧 [2]" w:date="2021-07-01T11:10:43Z"/>
              </w:rPr>
            </w:pPr>
            <w:del w:id="151" w:author="青春依旧 [2]" w:date="2021-07-01T11:10:43Z">
              <w:r>
                <w:rPr>
                  <w:rFonts w:hint="eastAsia"/>
                </w:rPr>
                <w:delText>5</w:delText>
              </w:r>
            </w:del>
          </w:p>
        </w:tc>
        <w:tc>
          <w:tcPr>
            <w:tcW w:w="1302" w:type="dxa"/>
          </w:tcPr>
          <w:p>
            <w:pPr>
              <w:widowControl w:val="0"/>
              <w:jc w:val="both"/>
              <w:rPr>
                <w:del w:id="152" w:author="青春依旧 [2]" w:date="2021-07-01T11:10:43Z"/>
              </w:rPr>
            </w:pPr>
          </w:p>
        </w:tc>
        <w:tc>
          <w:tcPr>
            <w:tcW w:w="1303" w:type="dxa"/>
          </w:tcPr>
          <w:p>
            <w:pPr>
              <w:widowControl w:val="0"/>
              <w:jc w:val="both"/>
              <w:rPr>
                <w:del w:id="153" w:author="青春依旧 [2]" w:date="2021-07-01T11:10:43Z"/>
              </w:rPr>
            </w:pPr>
          </w:p>
        </w:tc>
        <w:tc>
          <w:tcPr>
            <w:tcW w:w="1303" w:type="dxa"/>
          </w:tcPr>
          <w:p>
            <w:pPr>
              <w:widowControl w:val="0"/>
              <w:jc w:val="both"/>
              <w:rPr>
                <w:del w:id="154" w:author="青春依旧 [2]" w:date="2021-07-01T11:10:43Z"/>
              </w:rPr>
            </w:pPr>
          </w:p>
        </w:tc>
        <w:tc>
          <w:tcPr>
            <w:tcW w:w="1303" w:type="dxa"/>
          </w:tcPr>
          <w:p>
            <w:pPr>
              <w:widowControl w:val="0"/>
              <w:jc w:val="both"/>
              <w:rPr>
                <w:del w:id="155" w:author="青春依旧 [2]" w:date="2021-07-01T11:10:43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156" w:author="青春依旧 [2]" w:date="2021-07-01T11:10:43Z"/>
        </w:trPr>
        <w:tc>
          <w:tcPr>
            <w:tcW w:w="921" w:type="dxa"/>
          </w:tcPr>
          <w:p>
            <w:pPr>
              <w:widowControl w:val="0"/>
              <w:jc w:val="both"/>
              <w:rPr>
                <w:del w:id="157" w:author="青春依旧 [2]" w:date="2021-07-01T11:10:43Z"/>
              </w:rPr>
            </w:pPr>
            <w:del w:id="158" w:author="青春依旧 [2]" w:date="2021-07-01T11:10:43Z">
              <w:r>
                <w:rPr>
                  <w:rFonts w:hint="eastAsia"/>
                </w:rPr>
                <w:delText>1</w:delText>
              </w:r>
            </w:del>
          </w:p>
        </w:tc>
        <w:tc>
          <w:tcPr>
            <w:tcW w:w="1892" w:type="dxa"/>
          </w:tcPr>
          <w:p>
            <w:pPr>
              <w:widowControl w:val="0"/>
              <w:jc w:val="both"/>
              <w:rPr>
                <w:del w:id="159" w:author="青春依旧 [2]" w:date="2021-07-01T11:10:43Z"/>
              </w:rPr>
            </w:pPr>
            <w:del w:id="160" w:author="青春依旧 [2]" w:date="2021-07-01T11:10:43Z">
              <w:r>
                <w:rPr>
                  <w:rFonts w:hint="eastAsia"/>
                </w:rPr>
                <w:delText>P读X（缺失）</w:delText>
              </w:r>
            </w:del>
          </w:p>
        </w:tc>
        <w:tc>
          <w:tcPr>
            <w:tcW w:w="1093" w:type="dxa"/>
          </w:tcPr>
          <w:p>
            <w:pPr>
              <w:widowControl w:val="0"/>
              <w:jc w:val="both"/>
              <w:rPr>
                <w:del w:id="161" w:author="青春依旧 [2]" w:date="2021-07-01T11:10:43Z"/>
              </w:rPr>
            </w:pPr>
            <w:del w:id="162" w:author="青春依旧 [2]" w:date="2021-07-01T11:10:43Z">
              <w:r>
                <w:rPr>
                  <w:rFonts w:hint="eastAsia"/>
                </w:rPr>
                <w:delText>5</w:delText>
              </w:r>
            </w:del>
          </w:p>
        </w:tc>
        <w:tc>
          <w:tcPr>
            <w:tcW w:w="1302" w:type="dxa"/>
          </w:tcPr>
          <w:p>
            <w:pPr>
              <w:widowControl w:val="0"/>
              <w:jc w:val="both"/>
              <w:rPr>
                <w:del w:id="163" w:author="青春依旧 [2]" w:date="2021-07-01T11:10:43Z"/>
              </w:rPr>
            </w:pPr>
            <w:del w:id="164" w:author="青春依旧 [2]" w:date="2021-07-01T11:10:43Z">
              <w:r>
                <w:rPr>
                  <w:rFonts w:hint="eastAsia"/>
                </w:rPr>
                <w:delText>5</w:delText>
              </w:r>
            </w:del>
          </w:p>
        </w:tc>
        <w:tc>
          <w:tcPr>
            <w:tcW w:w="1303" w:type="dxa"/>
          </w:tcPr>
          <w:p>
            <w:pPr>
              <w:widowControl w:val="0"/>
              <w:jc w:val="both"/>
              <w:rPr>
                <w:del w:id="165" w:author="青春依旧 [2]" w:date="2021-07-01T11:10:43Z"/>
              </w:rPr>
            </w:pPr>
            <w:del w:id="166" w:author="青春依旧 [2]" w:date="2021-07-01T11:10:43Z">
              <w:r>
                <w:rPr>
                  <w:rFonts w:hint="eastAsia"/>
                </w:rPr>
                <w:delText>ro</w:delText>
              </w:r>
            </w:del>
          </w:p>
        </w:tc>
        <w:tc>
          <w:tcPr>
            <w:tcW w:w="1303" w:type="dxa"/>
          </w:tcPr>
          <w:p>
            <w:pPr>
              <w:widowControl w:val="0"/>
              <w:jc w:val="both"/>
              <w:rPr>
                <w:del w:id="167" w:author="青春依旧 [2]" w:date="2021-07-01T11:10:43Z"/>
              </w:rPr>
            </w:pPr>
          </w:p>
        </w:tc>
        <w:tc>
          <w:tcPr>
            <w:tcW w:w="1303" w:type="dxa"/>
          </w:tcPr>
          <w:p>
            <w:pPr>
              <w:widowControl w:val="0"/>
              <w:jc w:val="both"/>
              <w:rPr>
                <w:del w:id="168" w:author="青春依旧 [2]" w:date="2021-07-01T11:10:43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169" w:author="青春依旧 [2]" w:date="2021-07-01T11:10:43Z"/>
        </w:trPr>
        <w:tc>
          <w:tcPr>
            <w:tcW w:w="921" w:type="dxa"/>
          </w:tcPr>
          <w:p>
            <w:pPr>
              <w:widowControl w:val="0"/>
              <w:jc w:val="both"/>
              <w:rPr>
                <w:del w:id="170" w:author="青春依旧 [2]" w:date="2021-07-01T11:10:43Z"/>
              </w:rPr>
            </w:pPr>
            <w:del w:id="171" w:author="青春依旧 [2]" w:date="2021-07-01T11:10:43Z">
              <w:r>
                <w:rPr>
                  <w:rFonts w:hint="eastAsia"/>
                </w:rPr>
                <w:delText>2</w:delText>
              </w:r>
            </w:del>
          </w:p>
        </w:tc>
        <w:tc>
          <w:tcPr>
            <w:tcW w:w="1892" w:type="dxa"/>
          </w:tcPr>
          <w:p>
            <w:pPr>
              <w:widowControl w:val="0"/>
              <w:jc w:val="both"/>
              <w:rPr>
                <w:del w:id="172" w:author="青春依旧 [2]" w:date="2021-07-01T11:10:43Z"/>
              </w:rPr>
            </w:pPr>
            <w:del w:id="173" w:author="青春依旧 [2]" w:date="2021-07-01T11:10:43Z">
              <w:r>
                <w:rPr>
                  <w:rFonts w:hint="eastAsia"/>
                </w:rPr>
                <w:delText>Q读X（缺失）</w:delText>
              </w:r>
            </w:del>
          </w:p>
        </w:tc>
        <w:tc>
          <w:tcPr>
            <w:tcW w:w="1093" w:type="dxa"/>
          </w:tcPr>
          <w:p>
            <w:pPr>
              <w:widowControl w:val="0"/>
              <w:jc w:val="both"/>
              <w:rPr>
                <w:del w:id="174" w:author="青春依旧 [2]" w:date="2021-07-01T11:10:43Z"/>
              </w:rPr>
            </w:pPr>
            <w:del w:id="175" w:author="青春依旧 [2]" w:date="2021-07-01T11:10:43Z">
              <w:r>
                <w:rPr>
                  <w:rFonts w:hint="eastAsia"/>
                </w:rPr>
                <w:delText>5</w:delText>
              </w:r>
            </w:del>
          </w:p>
        </w:tc>
        <w:tc>
          <w:tcPr>
            <w:tcW w:w="1302" w:type="dxa"/>
          </w:tcPr>
          <w:p>
            <w:pPr>
              <w:widowControl w:val="0"/>
              <w:jc w:val="both"/>
              <w:rPr>
                <w:del w:id="176" w:author="青春依旧 [2]" w:date="2021-07-01T11:10:43Z"/>
              </w:rPr>
            </w:pPr>
            <w:del w:id="177" w:author="青春依旧 [2]" w:date="2021-07-01T11:10:43Z">
              <w:r>
                <w:rPr>
                  <w:rFonts w:hint="eastAsia"/>
                </w:rPr>
                <w:delText>5</w:delText>
              </w:r>
            </w:del>
          </w:p>
        </w:tc>
        <w:tc>
          <w:tcPr>
            <w:tcW w:w="1303" w:type="dxa"/>
          </w:tcPr>
          <w:p>
            <w:pPr>
              <w:widowControl w:val="0"/>
              <w:jc w:val="both"/>
              <w:rPr>
                <w:del w:id="178" w:author="青春依旧 [2]" w:date="2021-07-01T11:10:43Z"/>
              </w:rPr>
            </w:pPr>
            <w:del w:id="179" w:author="青春依旧 [2]" w:date="2021-07-01T11:10:43Z">
              <w:r>
                <w:rPr>
                  <w:rFonts w:hint="eastAsia"/>
                </w:rPr>
                <w:delText>ro</w:delText>
              </w:r>
            </w:del>
          </w:p>
        </w:tc>
        <w:tc>
          <w:tcPr>
            <w:tcW w:w="1303" w:type="dxa"/>
          </w:tcPr>
          <w:p>
            <w:pPr>
              <w:widowControl w:val="0"/>
              <w:jc w:val="both"/>
              <w:rPr>
                <w:del w:id="180" w:author="青春依旧 [2]" w:date="2021-07-01T11:10:43Z"/>
              </w:rPr>
            </w:pPr>
            <w:del w:id="181" w:author="青春依旧 [2]" w:date="2021-07-01T11:10:43Z">
              <w:r>
                <w:rPr>
                  <w:rFonts w:hint="eastAsia"/>
                </w:rPr>
                <w:delText>5</w:delText>
              </w:r>
            </w:del>
          </w:p>
        </w:tc>
        <w:tc>
          <w:tcPr>
            <w:tcW w:w="1303" w:type="dxa"/>
          </w:tcPr>
          <w:p>
            <w:pPr>
              <w:widowControl w:val="0"/>
              <w:jc w:val="both"/>
              <w:rPr>
                <w:del w:id="182" w:author="青春依旧 [2]" w:date="2021-07-01T11:10:43Z"/>
              </w:rPr>
            </w:pPr>
            <w:del w:id="183" w:author="青春依旧 [2]" w:date="2021-07-01T11:10:43Z">
              <w:r>
                <w:rPr>
                  <w:rFonts w:hint="eastAsia"/>
                </w:rPr>
                <w:delText>ro</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del w:id="184" w:author="青春依旧 [2]" w:date="2021-07-01T11:10:43Z"/>
        </w:trPr>
        <w:tc>
          <w:tcPr>
            <w:tcW w:w="921" w:type="dxa"/>
          </w:tcPr>
          <w:p>
            <w:pPr>
              <w:widowControl w:val="0"/>
              <w:jc w:val="both"/>
              <w:rPr>
                <w:del w:id="185" w:author="青春依旧 [2]" w:date="2021-07-01T11:10:43Z"/>
              </w:rPr>
            </w:pPr>
            <w:del w:id="186" w:author="青春依旧 [2]" w:date="2021-07-01T11:10:43Z">
              <w:r>
                <w:rPr>
                  <w:rFonts w:hint="eastAsia"/>
                </w:rPr>
                <w:delText>3</w:delText>
              </w:r>
            </w:del>
          </w:p>
        </w:tc>
        <w:tc>
          <w:tcPr>
            <w:tcW w:w="1892" w:type="dxa"/>
          </w:tcPr>
          <w:p>
            <w:pPr>
              <w:widowControl w:val="0"/>
              <w:jc w:val="both"/>
              <w:rPr>
                <w:del w:id="187" w:author="青春依旧 [2]" w:date="2021-07-01T11:10:43Z"/>
              </w:rPr>
            </w:pPr>
            <w:del w:id="188" w:author="青春依旧 [2]" w:date="2021-07-01T11:10:43Z">
              <w:r>
                <w:rPr>
                  <w:rFonts w:hint="eastAsia"/>
                </w:rPr>
                <w:delText>Q更新X（命中）</w:delText>
              </w:r>
            </w:del>
          </w:p>
        </w:tc>
        <w:tc>
          <w:tcPr>
            <w:tcW w:w="1093" w:type="dxa"/>
          </w:tcPr>
          <w:p>
            <w:pPr>
              <w:widowControl w:val="0"/>
              <w:jc w:val="both"/>
              <w:rPr>
                <w:del w:id="189" w:author="青春依旧 [2]" w:date="2021-07-01T11:10:43Z"/>
              </w:rPr>
            </w:pPr>
            <w:del w:id="190" w:author="青春依旧 [2]" w:date="2021-07-01T11:10:43Z">
              <w:r>
                <w:rPr>
                  <w:rFonts w:hint="eastAsia"/>
                </w:rPr>
                <w:delText>5</w:delText>
              </w:r>
            </w:del>
          </w:p>
        </w:tc>
        <w:tc>
          <w:tcPr>
            <w:tcW w:w="1302" w:type="dxa"/>
          </w:tcPr>
          <w:p>
            <w:pPr>
              <w:widowControl w:val="0"/>
              <w:jc w:val="both"/>
              <w:rPr>
                <w:del w:id="191" w:author="青春依旧 [2]" w:date="2021-07-01T11:10:43Z"/>
              </w:rPr>
            </w:pPr>
            <w:del w:id="192" w:author="青春依旧 [2]" w:date="2021-07-01T11:10:43Z">
              <w:r>
                <w:rPr>
                  <w:rFonts w:hint="eastAsia"/>
                </w:rPr>
                <w:delText>5</w:delText>
              </w:r>
            </w:del>
          </w:p>
        </w:tc>
        <w:tc>
          <w:tcPr>
            <w:tcW w:w="1303" w:type="dxa"/>
          </w:tcPr>
          <w:p>
            <w:pPr>
              <w:widowControl w:val="0"/>
              <w:jc w:val="both"/>
              <w:rPr>
                <w:del w:id="193" w:author="青春依旧 [2]" w:date="2021-07-01T11:10:43Z"/>
              </w:rPr>
            </w:pPr>
            <w:del w:id="194" w:author="青春依旧 [2]" w:date="2021-07-01T11:10:43Z">
              <w:r>
                <w:rPr>
                  <w:rFonts w:hint="eastAsia"/>
                </w:rPr>
                <w:delText>Invalid</w:delText>
              </w:r>
            </w:del>
          </w:p>
        </w:tc>
        <w:tc>
          <w:tcPr>
            <w:tcW w:w="1303" w:type="dxa"/>
          </w:tcPr>
          <w:p>
            <w:pPr>
              <w:widowControl w:val="0"/>
              <w:jc w:val="both"/>
              <w:rPr>
                <w:del w:id="195" w:author="青春依旧 [2]" w:date="2021-07-01T11:10:43Z"/>
              </w:rPr>
            </w:pPr>
            <w:del w:id="196" w:author="青春依旧 [2]" w:date="2021-07-01T11:10:43Z">
              <w:r>
                <w:rPr>
                  <w:rFonts w:hint="eastAsia"/>
                </w:rPr>
                <w:delText>10</w:delText>
              </w:r>
            </w:del>
          </w:p>
        </w:tc>
        <w:tc>
          <w:tcPr>
            <w:tcW w:w="1303" w:type="dxa"/>
          </w:tcPr>
          <w:p>
            <w:pPr>
              <w:widowControl w:val="0"/>
              <w:jc w:val="both"/>
              <w:rPr>
                <w:del w:id="197" w:author="青春依旧 [2]" w:date="2021-07-01T11:10:43Z"/>
              </w:rPr>
            </w:pPr>
            <w:del w:id="198" w:author="青春依旧 [2]" w:date="2021-07-01T11:10:43Z">
              <w:r>
                <w:rPr>
                  <w:rFonts w:hint="eastAsia"/>
                </w:rPr>
                <w:delText>Rw</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199" w:author="青春依旧 [2]" w:date="2021-07-01T11:10:43Z"/>
        </w:trPr>
        <w:tc>
          <w:tcPr>
            <w:tcW w:w="921" w:type="dxa"/>
          </w:tcPr>
          <w:p>
            <w:pPr>
              <w:widowControl w:val="0"/>
              <w:jc w:val="both"/>
              <w:rPr>
                <w:del w:id="200" w:author="青春依旧 [2]" w:date="2021-07-01T11:10:43Z"/>
              </w:rPr>
            </w:pPr>
            <w:del w:id="201" w:author="青春依旧 [2]" w:date="2021-07-01T11:10:43Z">
              <w:r>
                <w:rPr>
                  <w:rFonts w:hint="eastAsia"/>
                </w:rPr>
                <w:delText>4</w:delText>
              </w:r>
            </w:del>
          </w:p>
        </w:tc>
        <w:tc>
          <w:tcPr>
            <w:tcW w:w="1892" w:type="dxa"/>
          </w:tcPr>
          <w:p>
            <w:pPr>
              <w:widowControl w:val="0"/>
              <w:jc w:val="both"/>
              <w:rPr>
                <w:del w:id="202" w:author="青春依旧 [2]" w:date="2021-07-01T11:10:43Z"/>
              </w:rPr>
            </w:pPr>
            <w:del w:id="203" w:author="青春依旧 [2]" w:date="2021-07-01T11:10:43Z">
              <w:r>
                <w:rPr>
                  <w:rFonts w:hint="eastAsia"/>
                </w:rPr>
                <w:delText>Q读X（命中）</w:delText>
              </w:r>
            </w:del>
          </w:p>
        </w:tc>
        <w:tc>
          <w:tcPr>
            <w:tcW w:w="1093" w:type="dxa"/>
          </w:tcPr>
          <w:p>
            <w:pPr>
              <w:widowControl w:val="0"/>
              <w:jc w:val="both"/>
              <w:rPr>
                <w:del w:id="204" w:author="青春依旧 [2]" w:date="2021-07-01T11:10:43Z"/>
              </w:rPr>
            </w:pPr>
            <w:del w:id="205" w:author="青春依旧 [2]" w:date="2021-07-01T11:10:43Z">
              <w:r>
                <w:rPr>
                  <w:rFonts w:hint="eastAsia"/>
                </w:rPr>
                <w:delText>5</w:delText>
              </w:r>
            </w:del>
          </w:p>
        </w:tc>
        <w:tc>
          <w:tcPr>
            <w:tcW w:w="1302" w:type="dxa"/>
          </w:tcPr>
          <w:p>
            <w:pPr>
              <w:widowControl w:val="0"/>
              <w:jc w:val="both"/>
              <w:rPr>
                <w:del w:id="206" w:author="青春依旧 [2]" w:date="2021-07-01T11:10:43Z"/>
              </w:rPr>
            </w:pPr>
            <w:del w:id="207" w:author="青春依旧 [2]" w:date="2021-07-01T11:10:43Z">
              <w:r>
                <w:rPr>
                  <w:rFonts w:hint="eastAsia"/>
                </w:rPr>
                <w:delText>5</w:delText>
              </w:r>
            </w:del>
          </w:p>
        </w:tc>
        <w:tc>
          <w:tcPr>
            <w:tcW w:w="1303" w:type="dxa"/>
          </w:tcPr>
          <w:p>
            <w:pPr>
              <w:widowControl w:val="0"/>
              <w:jc w:val="both"/>
              <w:rPr>
                <w:del w:id="208" w:author="青春依旧 [2]" w:date="2021-07-01T11:10:43Z"/>
              </w:rPr>
            </w:pPr>
            <w:del w:id="209" w:author="青春依旧 [2]" w:date="2021-07-01T11:10:43Z">
              <w:r>
                <w:rPr>
                  <w:rFonts w:hint="eastAsia"/>
                </w:rPr>
                <w:delText>Invalid</w:delText>
              </w:r>
            </w:del>
          </w:p>
        </w:tc>
        <w:tc>
          <w:tcPr>
            <w:tcW w:w="1303" w:type="dxa"/>
          </w:tcPr>
          <w:p>
            <w:pPr>
              <w:widowControl w:val="0"/>
              <w:jc w:val="both"/>
              <w:rPr>
                <w:del w:id="210" w:author="青春依旧 [2]" w:date="2021-07-01T11:10:43Z"/>
              </w:rPr>
            </w:pPr>
            <w:del w:id="211" w:author="青春依旧 [2]" w:date="2021-07-01T11:10:43Z">
              <w:r>
                <w:rPr>
                  <w:rFonts w:hint="eastAsia"/>
                </w:rPr>
                <w:delText>10</w:delText>
              </w:r>
            </w:del>
          </w:p>
        </w:tc>
        <w:tc>
          <w:tcPr>
            <w:tcW w:w="1303" w:type="dxa"/>
          </w:tcPr>
          <w:p>
            <w:pPr>
              <w:widowControl w:val="0"/>
              <w:jc w:val="both"/>
              <w:rPr>
                <w:del w:id="212" w:author="青春依旧 [2]" w:date="2021-07-01T11:10:43Z"/>
              </w:rPr>
            </w:pPr>
            <w:del w:id="213" w:author="青春依旧 [2]" w:date="2021-07-01T11:10:43Z">
              <w:r>
                <w:rPr>
                  <w:rFonts w:hint="eastAsia"/>
                </w:rPr>
                <w:delText>rw</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214" w:author="青春依旧 [2]" w:date="2021-07-01T11:10:43Z"/>
        </w:trPr>
        <w:tc>
          <w:tcPr>
            <w:tcW w:w="921" w:type="dxa"/>
          </w:tcPr>
          <w:p>
            <w:pPr>
              <w:widowControl w:val="0"/>
              <w:jc w:val="both"/>
              <w:rPr>
                <w:del w:id="215" w:author="青春依旧 [2]" w:date="2021-07-01T11:10:43Z"/>
              </w:rPr>
            </w:pPr>
            <w:del w:id="216" w:author="青春依旧 [2]" w:date="2021-07-01T11:10:43Z">
              <w:r>
                <w:rPr>
                  <w:rFonts w:hint="eastAsia"/>
                </w:rPr>
                <w:delText>5</w:delText>
              </w:r>
            </w:del>
          </w:p>
        </w:tc>
        <w:tc>
          <w:tcPr>
            <w:tcW w:w="1892" w:type="dxa"/>
          </w:tcPr>
          <w:p>
            <w:pPr>
              <w:widowControl w:val="0"/>
              <w:jc w:val="both"/>
              <w:rPr>
                <w:del w:id="217" w:author="青春依旧 [2]" w:date="2021-07-01T11:10:43Z"/>
              </w:rPr>
            </w:pPr>
            <w:del w:id="218" w:author="青春依旧 [2]" w:date="2021-07-01T11:10:43Z">
              <w:r>
                <w:rPr>
                  <w:rFonts w:hint="eastAsia"/>
                </w:rPr>
                <w:delText>Q更新X（缺失）</w:delText>
              </w:r>
            </w:del>
          </w:p>
        </w:tc>
        <w:tc>
          <w:tcPr>
            <w:tcW w:w="1093" w:type="dxa"/>
          </w:tcPr>
          <w:p>
            <w:pPr>
              <w:widowControl w:val="0"/>
              <w:jc w:val="both"/>
              <w:rPr>
                <w:del w:id="219" w:author="青春依旧 [2]" w:date="2021-07-01T11:10:43Z"/>
              </w:rPr>
            </w:pPr>
            <w:del w:id="220" w:author="青春依旧 [2]" w:date="2021-07-01T11:10:43Z">
              <w:r>
                <w:rPr>
                  <w:rFonts w:hint="eastAsia"/>
                </w:rPr>
                <w:delText>5</w:delText>
              </w:r>
            </w:del>
          </w:p>
        </w:tc>
        <w:tc>
          <w:tcPr>
            <w:tcW w:w="1302" w:type="dxa"/>
          </w:tcPr>
          <w:p>
            <w:pPr>
              <w:widowControl w:val="0"/>
              <w:jc w:val="both"/>
              <w:rPr>
                <w:del w:id="221" w:author="青春依旧 [2]" w:date="2021-07-01T11:10:43Z"/>
              </w:rPr>
            </w:pPr>
            <w:del w:id="222" w:author="青春依旧 [2]" w:date="2021-07-01T11:10:43Z">
              <w:r>
                <w:rPr>
                  <w:rFonts w:hint="eastAsia"/>
                </w:rPr>
                <w:delText>5</w:delText>
              </w:r>
            </w:del>
          </w:p>
        </w:tc>
        <w:tc>
          <w:tcPr>
            <w:tcW w:w="1303" w:type="dxa"/>
          </w:tcPr>
          <w:p>
            <w:pPr>
              <w:widowControl w:val="0"/>
              <w:jc w:val="both"/>
              <w:rPr>
                <w:del w:id="223" w:author="青春依旧 [2]" w:date="2021-07-01T11:10:43Z"/>
              </w:rPr>
            </w:pPr>
            <w:del w:id="224" w:author="青春依旧 [2]" w:date="2021-07-01T11:10:43Z">
              <w:r>
                <w:rPr>
                  <w:rFonts w:hint="eastAsia"/>
                </w:rPr>
                <w:delText>Invalid</w:delText>
              </w:r>
            </w:del>
          </w:p>
        </w:tc>
        <w:tc>
          <w:tcPr>
            <w:tcW w:w="1303" w:type="dxa"/>
          </w:tcPr>
          <w:p>
            <w:pPr>
              <w:widowControl w:val="0"/>
              <w:jc w:val="both"/>
              <w:rPr>
                <w:del w:id="225" w:author="青春依旧 [2]" w:date="2021-07-01T11:10:43Z"/>
              </w:rPr>
            </w:pPr>
            <w:del w:id="226" w:author="青春依旧 [2]" w:date="2021-07-01T11:10:43Z">
              <w:r>
                <w:rPr>
                  <w:rFonts w:hint="eastAsia"/>
                </w:rPr>
                <w:delText>15</w:delText>
              </w:r>
            </w:del>
          </w:p>
        </w:tc>
        <w:tc>
          <w:tcPr>
            <w:tcW w:w="1303" w:type="dxa"/>
          </w:tcPr>
          <w:p>
            <w:pPr>
              <w:widowControl w:val="0"/>
              <w:jc w:val="both"/>
              <w:rPr>
                <w:del w:id="227" w:author="青春依旧 [2]" w:date="2021-07-01T11:10:43Z"/>
              </w:rPr>
            </w:pPr>
            <w:del w:id="228" w:author="青春依旧 [2]" w:date="2021-07-01T11:10:43Z">
              <w:r>
                <w:rPr>
                  <w:rFonts w:hint="eastAsia"/>
                </w:rPr>
                <w:delText>rw</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229" w:author="青春依旧 [2]" w:date="2021-07-01T11:10:43Z"/>
        </w:trPr>
        <w:tc>
          <w:tcPr>
            <w:tcW w:w="921" w:type="dxa"/>
          </w:tcPr>
          <w:p>
            <w:pPr>
              <w:widowControl w:val="0"/>
              <w:jc w:val="both"/>
              <w:rPr>
                <w:del w:id="230" w:author="青春依旧 [2]" w:date="2021-07-01T11:10:43Z"/>
              </w:rPr>
            </w:pPr>
            <w:del w:id="231" w:author="青春依旧 [2]" w:date="2021-07-01T11:10:43Z">
              <w:r>
                <w:rPr>
                  <w:rFonts w:hint="eastAsia"/>
                </w:rPr>
                <w:delText>6</w:delText>
              </w:r>
            </w:del>
          </w:p>
        </w:tc>
        <w:tc>
          <w:tcPr>
            <w:tcW w:w="1892" w:type="dxa"/>
          </w:tcPr>
          <w:p>
            <w:pPr>
              <w:widowControl w:val="0"/>
              <w:jc w:val="both"/>
              <w:rPr>
                <w:del w:id="232" w:author="青春依旧 [2]" w:date="2021-07-01T11:10:43Z"/>
              </w:rPr>
            </w:pPr>
            <w:del w:id="233" w:author="青春依旧 [2]" w:date="2021-07-01T11:10:43Z">
              <w:r>
                <w:rPr>
                  <w:rFonts w:hint="eastAsia"/>
                </w:rPr>
                <w:delText>P更新X （缺失）</w:delText>
              </w:r>
            </w:del>
          </w:p>
        </w:tc>
        <w:tc>
          <w:tcPr>
            <w:tcW w:w="1093" w:type="dxa"/>
          </w:tcPr>
          <w:p>
            <w:pPr>
              <w:widowControl w:val="0"/>
              <w:jc w:val="both"/>
              <w:rPr>
                <w:del w:id="234" w:author="青春依旧 [2]" w:date="2021-07-01T11:10:43Z"/>
              </w:rPr>
            </w:pPr>
            <w:del w:id="235" w:author="青春依旧 [2]" w:date="2021-07-01T11:10:43Z">
              <w:r>
                <w:rPr>
                  <w:rFonts w:hint="eastAsia"/>
                </w:rPr>
                <w:delText>5</w:delText>
              </w:r>
            </w:del>
          </w:p>
        </w:tc>
        <w:tc>
          <w:tcPr>
            <w:tcW w:w="1302" w:type="dxa"/>
          </w:tcPr>
          <w:p>
            <w:pPr>
              <w:widowControl w:val="0"/>
              <w:jc w:val="both"/>
              <w:rPr>
                <w:del w:id="236" w:author="青春依旧 [2]" w:date="2021-07-01T11:10:43Z"/>
              </w:rPr>
            </w:pPr>
            <w:del w:id="237" w:author="青春依旧 [2]" w:date="2021-07-01T11:10:43Z">
              <w:r>
                <w:rPr>
                  <w:rFonts w:hint="eastAsia"/>
                </w:rPr>
                <w:delText>20</w:delText>
              </w:r>
            </w:del>
          </w:p>
        </w:tc>
        <w:tc>
          <w:tcPr>
            <w:tcW w:w="1303" w:type="dxa"/>
          </w:tcPr>
          <w:p>
            <w:pPr>
              <w:widowControl w:val="0"/>
              <w:jc w:val="both"/>
              <w:rPr>
                <w:del w:id="238" w:author="青春依旧 [2]" w:date="2021-07-01T11:10:43Z"/>
              </w:rPr>
            </w:pPr>
            <w:del w:id="239" w:author="青春依旧 [2]" w:date="2021-07-01T11:10:43Z">
              <w:r>
                <w:rPr>
                  <w:rFonts w:hint="eastAsia"/>
                </w:rPr>
                <w:delText>rw</w:delText>
              </w:r>
            </w:del>
          </w:p>
        </w:tc>
        <w:tc>
          <w:tcPr>
            <w:tcW w:w="1303" w:type="dxa"/>
          </w:tcPr>
          <w:p>
            <w:pPr>
              <w:widowControl w:val="0"/>
              <w:jc w:val="both"/>
              <w:rPr>
                <w:del w:id="240" w:author="青春依旧 [2]" w:date="2021-07-01T11:10:43Z"/>
              </w:rPr>
            </w:pPr>
            <w:del w:id="241" w:author="青春依旧 [2]" w:date="2021-07-01T11:10:43Z">
              <w:r>
                <w:rPr>
                  <w:rFonts w:hint="eastAsia"/>
                </w:rPr>
                <w:delText>15</w:delText>
              </w:r>
            </w:del>
          </w:p>
        </w:tc>
        <w:tc>
          <w:tcPr>
            <w:tcW w:w="1303" w:type="dxa"/>
          </w:tcPr>
          <w:p>
            <w:pPr>
              <w:widowControl w:val="0"/>
              <w:jc w:val="both"/>
              <w:rPr>
                <w:del w:id="242" w:author="青春依旧 [2]" w:date="2021-07-01T11:10:43Z"/>
              </w:rPr>
            </w:pPr>
            <w:del w:id="243" w:author="青春依旧 [2]" w:date="2021-07-01T11:10:43Z">
              <w:r>
                <w:rPr>
                  <w:rFonts w:hint="eastAsia"/>
                </w:rPr>
                <w:delText>invalid</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del w:id="244" w:author="青春依旧 [2]" w:date="2021-07-01T11:10:43Z"/>
        </w:trPr>
        <w:tc>
          <w:tcPr>
            <w:tcW w:w="921" w:type="dxa"/>
          </w:tcPr>
          <w:p>
            <w:pPr>
              <w:widowControl w:val="0"/>
              <w:jc w:val="both"/>
              <w:rPr>
                <w:del w:id="245" w:author="青春依旧 [2]" w:date="2021-07-01T11:10:43Z"/>
              </w:rPr>
            </w:pPr>
            <w:del w:id="246" w:author="青春依旧 [2]" w:date="2021-07-01T11:10:43Z">
              <w:r>
                <w:rPr>
                  <w:rFonts w:hint="eastAsia"/>
                </w:rPr>
                <w:delText>7</w:delText>
              </w:r>
            </w:del>
          </w:p>
        </w:tc>
        <w:tc>
          <w:tcPr>
            <w:tcW w:w="1892" w:type="dxa"/>
          </w:tcPr>
          <w:p>
            <w:pPr>
              <w:widowControl w:val="0"/>
              <w:jc w:val="both"/>
              <w:rPr>
                <w:del w:id="247" w:author="青春依旧 [2]" w:date="2021-07-01T11:10:43Z"/>
              </w:rPr>
            </w:pPr>
            <w:del w:id="248" w:author="青春依旧 [2]" w:date="2021-07-01T11:10:43Z">
              <w:r>
                <w:rPr>
                  <w:rFonts w:hint="eastAsia"/>
                </w:rPr>
                <w:delText>Q读X（缺失）</w:delText>
              </w:r>
            </w:del>
          </w:p>
        </w:tc>
        <w:tc>
          <w:tcPr>
            <w:tcW w:w="1093" w:type="dxa"/>
          </w:tcPr>
          <w:p>
            <w:pPr>
              <w:widowControl w:val="0"/>
              <w:jc w:val="both"/>
              <w:rPr>
                <w:del w:id="249" w:author="青春依旧 [2]" w:date="2021-07-01T11:10:43Z"/>
              </w:rPr>
            </w:pPr>
            <w:del w:id="250" w:author="青春依旧 [2]" w:date="2021-07-01T11:10:43Z">
              <w:r>
                <w:rPr>
                  <w:rFonts w:hint="eastAsia"/>
                </w:rPr>
                <w:delText>20</w:delText>
              </w:r>
            </w:del>
          </w:p>
        </w:tc>
        <w:tc>
          <w:tcPr>
            <w:tcW w:w="1302" w:type="dxa"/>
          </w:tcPr>
          <w:p>
            <w:pPr>
              <w:widowControl w:val="0"/>
              <w:jc w:val="both"/>
              <w:rPr>
                <w:del w:id="251" w:author="青春依旧 [2]" w:date="2021-07-01T11:10:43Z"/>
              </w:rPr>
            </w:pPr>
            <w:del w:id="252" w:author="青春依旧 [2]" w:date="2021-07-01T11:10:43Z">
              <w:r>
                <w:rPr>
                  <w:rFonts w:hint="eastAsia"/>
                </w:rPr>
                <w:delText>20</w:delText>
              </w:r>
            </w:del>
          </w:p>
        </w:tc>
        <w:tc>
          <w:tcPr>
            <w:tcW w:w="1303" w:type="dxa"/>
          </w:tcPr>
          <w:p>
            <w:pPr>
              <w:widowControl w:val="0"/>
              <w:jc w:val="both"/>
              <w:rPr>
                <w:del w:id="253" w:author="青春依旧 [2]" w:date="2021-07-01T11:10:43Z"/>
              </w:rPr>
            </w:pPr>
            <w:del w:id="254" w:author="青春依旧 [2]" w:date="2021-07-01T11:10:43Z">
              <w:r>
                <w:rPr>
                  <w:rFonts w:hint="eastAsia"/>
                </w:rPr>
                <w:delText>Ro</w:delText>
              </w:r>
            </w:del>
          </w:p>
        </w:tc>
        <w:tc>
          <w:tcPr>
            <w:tcW w:w="1303" w:type="dxa"/>
          </w:tcPr>
          <w:p>
            <w:pPr>
              <w:widowControl w:val="0"/>
              <w:jc w:val="both"/>
              <w:rPr>
                <w:del w:id="255" w:author="青春依旧 [2]" w:date="2021-07-01T11:10:43Z"/>
              </w:rPr>
            </w:pPr>
            <w:del w:id="256" w:author="青春依旧 [2]" w:date="2021-07-01T11:10:43Z">
              <w:r>
                <w:rPr>
                  <w:rFonts w:hint="eastAsia"/>
                </w:rPr>
                <w:delText>20</w:delText>
              </w:r>
            </w:del>
          </w:p>
        </w:tc>
        <w:tc>
          <w:tcPr>
            <w:tcW w:w="1303" w:type="dxa"/>
          </w:tcPr>
          <w:p>
            <w:pPr>
              <w:widowControl w:val="0"/>
              <w:jc w:val="both"/>
              <w:rPr>
                <w:del w:id="257" w:author="青春依旧 [2]" w:date="2021-07-01T11:10:43Z"/>
              </w:rPr>
            </w:pPr>
            <w:del w:id="258" w:author="青春依旧 [2]" w:date="2021-07-01T11:10:43Z">
              <w:r>
                <w:rPr>
                  <w:rFonts w:hint="eastAsia"/>
                </w:rPr>
                <w:delText>ro</w:delText>
              </w:r>
            </w:del>
          </w:p>
        </w:tc>
      </w:tr>
    </w:tbl>
    <w:p>
      <w:pPr>
        <w:rPr>
          <w:del w:id="259" w:author="青春依旧 [2]" w:date="2021-07-01T11:10:43Z"/>
        </w:rPr>
      </w:pPr>
    </w:p>
    <w:p>
      <w:pPr>
        <w:numPr>
          <w:ilvl w:val="0"/>
          <w:numId w:val="5"/>
        </w:numPr>
        <w:rPr>
          <w:del w:id="260" w:author="青春依旧 [2]" w:date="2021-07-01T11:10:43Z"/>
        </w:rPr>
      </w:pPr>
    </w:p>
    <w:p>
      <w:pPr>
        <w:rPr>
          <w:del w:id="261" w:author="青春依旧 [2]" w:date="2021-07-01T11:10:43Z"/>
        </w:rPr>
      </w:pPr>
      <w:del w:id="262" w:author="青春依旧 [2]" w:date="2021-07-01T11:10:43Z">
        <w:r>
          <w:rPr/>
          <w:delText>经过3次混洗网络</w:delText>
        </w:r>
      </w:del>
    </w:p>
    <w:p>
      <w:pPr>
        <w:rPr>
          <w:del w:id="263" w:author="青春依旧 [2]" w:date="2021-07-01T11:10:43Z"/>
        </w:rPr>
      </w:pPr>
      <w:del w:id="264" w:author="青春依旧 [2]" w:date="2021-07-01T11:10:43Z">
        <w:r>
          <w:rPr/>
          <w:delText>S（a1a2a3b1b2b3）= a2a3b1b2b3a1</w:delText>
        </w:r>
      </w:del>
    </w:p>
    <w:p>
      <w:pPr>
        <w:rPr>
          <w:del w:id="265" w:author="青春依旧 [2]" w:date="2021-07-01T11:10:43Z"/>
        </w:rPr>
      </w:pPr>
      <w:del w:id="266" w:author="青春依旧 [2]" w:date="2021-07-01T11:10:43Z">
        <w:r>
          <w:rPr/>
          <w:delText>S（a2a3b1b2b3a1）= a3b1b2b3a1a2</w:delText>
        </w:r>
      </w:del>
    </w:p>
    <w:p>
      <w:pPr>
        <w:rPr>
          <w:del w:id="267" w:author="青春依旧 [2]" w:date="2021-07-01T11:10:43Z"/>
        </w:rPr>
      </w:pPr>
      <w:del w:id="268" w:author="青春依旧 [2]" w:date="2021-07-01T11:10:43Z">
        <w:r>
          <w:rPr/>
          <w:delText>S（a3b1b2b3a1a2）= b1b2b3a1a2a3</w:delText>
        </w:r>
      </w:del>
    </w:p>
    <w:p>
      <w:bookmarkStart w:id="0" w:name="_GoBack"/>
      <w:bookmarkEnd w:id="0"/>
    </w:p>
    <w:p>
      <w:pPr>
        <w:pStyle w:val="2"/>
      </w:pPr>
      <w:r>
        <w:rPr>
          <w:rFonts w:hint="eastAsia"/>
        </w:rPr>
        <w:t>网格、集群</w:t>
      </w:r>
    </w:p>
    <w:p>
      <w:pPr>
        <w:numPr>
          <w:ilvl w:val="0"/>
          <w:numId w:val="9"/>
        </w:numPr>
        <w:rPr>
          <w:b/>
          <w:bCs/>
        </w:rPr>
      </w:pPr>
    </w:p>
    <w:p>
      <w:pPr>
        <w:rPr>
          <w:b/>
          <w:bCs/>
        </w:rPr>
      </w:pPr>
      <w:r>
        <w:rPr>
          <w:rFonts w:hint="eastAsia"/>
          <w:b/>
          <w:bCs/>
        </w:rPr>
        <w:t>高可用</w:t>
      </w:r>
      <w:del w:id="269" w:author="青春依旧 [2]" w:date="2021-07-01T11:03:09Z">
        <w:r>
          <w:rPr>
            <w:rFonts w:hint="eastAsia"/>
            <w:b/>
            <w:bCs/>
          </w:rPr>
          <w:delText>性</w:delText>
        </w:r>
      </w:del>
      <w:r>
        <w:rPr>
          <w:rFonts w:hint="eastAsia"/>
          <w:b/>
          <w:bCs/>
        </w:rPr>
        <w:t xml:space="preserve">集群:  </w:t>
      </w:r>
      <w:r>
        <w:rPr>
          <w:rFonts w:hint="eastAsia"/>
        </w:rPr>
        <w:t>这类集群致力于提供高度可靠的服务</w:t>
      </w:r>
      <w:r>
        <w:rPr>
          <w:rFonts w:hint="eastAsia"/>
          <w:w w:val="200"/>
        </w:rPr>
        <w:t>—</w:t>
      </w:r>
      <w:r>
        <w:rPr>
          <w:rFonts w:hint="eastAsia"/>
        </w:rPr>
        <w:t>利用集群系统的容错性对外提供7</w:t>
      </w:r>
      <w:r>
        <w:t>×</w:t>
      </w:r>
      <w:r>
        <w:rPr>
          <w:rFonts w:hint="eastAsia"/>
        </w:rPr>
        <w:t>24小时的不间断服务，如高可用的文件服务器、数据库服务等关键应用。</w:t>
      </w:r>
      <w:r>
        <w:rPr>
          <w:rFonts w:hint="eastAsia"/>
          <w:b/>
          <w:bCs/>
        </w:rPr>
        <w:t xml:space="preserve">  </w:t>
      </w:r>
    </w:p>
    <w:p>
      <w:pPr>
        <w:rPr>
          <w:b/>
          <w:bCs/>
        </w:rPr>
      </w:pPr>
      <w:r>
        <w:rPr>
          <w:rFonts w:hint="eastAsia"/>
          <w:b/>
          <w:bCs/>
        </w:rPr>
        <w:t xml:space="preserve">负载均衡集群:  </w:t>
      </w:r>
      <w:r>
        <w:rPr>
          <w:rFonts w:hint="eastAsia"/>
        </w:rPr>
        <w:t>这类集群可以使任务在集群中尽可能平均地分摊到不同的计算节点处理，充分利用集群的处理能力，提高对任务的处理效率。</w:t>
      </w:r>
      <w:r>
        <w:rPr>
          <w:rFonts w:hint="eastAsia"/>
          <w:b/>
          <w:bCs/>
        </w:rPr>
        <w:t xml:space="preserve"> </w:t>
      </w:r>
    </w:p>
    <w:p>
      <w:r>
        <w:rPr>
          <w:rFonts w:hint="eastAsia"/>
          <w:b/>
          <w:bCs/>
        </w:rPr>
        <w:t xml:space="preserve">高性能计算集群： </w:t>
      </w:r>
      <w:r>
        <w:rPr>
          <w:rFonts w:hint="eastAsia"/>
        </w:rPr>
        <w:t>这种集群上运行的是专门开发的并行应用程序（例如MPI，Hadoop，Spark等），它可以把一个问题的计算任务分配到多个计算节点上，利用这些计算节点的资源来完成任务，从而完成单机不能胜任的工作。</w:t>
      </w:r>
    </w:p>
    <w:p>
      <w:pPr>
        <w:rPr>
          <w:b/>
          <w:bCs/>
        </w:rPr>
      </w:pPr>
      <w:r>
        <w:rPr>
          <w:rFonts w:hint="eastAsia"/>
          <w:b/>
          <w:bCs/>
        </w:rPr>
        <w:t xml:space="preserve">infiniBand:  </w:t>
      </w:r>
      <w:r>
        <w:rPr>
          <w:rFonts w:hint="eastAsia"/>
        </w:rPr>
        <w:t>Infini</w:t>
      </w:r>
      <w:r>
        <w:rPr>
          <w:rFonts w:hint="eastAsia"/>
          <w:caps/>
        </w:rPr>
        <w:t>b</w:t>
      </w:r>
      <w:r>
        <w:rPr>
          <w:rFonts w:hint="eastAsia"/>
        </w:rPr>
        <w:t>and支持RDMA网络协议。由于这是一种新的网络技术，因此需要支持该技术的网卡和交换机。InfiniBand的基本带宽是2.5Gb/s，这是InfiniBand 1.x。InfiniBand是全双工的，因此在两个方向上的理论最大带宽都是2.5Gb/s，总计5Gb/s</w:t>
      </w:r>
      <w:r>
        <w:rPr>
          <w:rFonts w:hint="eastAsia"/>
          <w:b/>
          <w:bCs/>
        </w:rPr>
        <w:t xml:space="preserve">   </w:t>
      </w:r>
    </w:p>
    <w:p>
      <w:pPr>
        <w:rPr>
          <w:b/>
          <w:bCs/>
        </w:rPr>
      </w:pPr>
      <w:r>
        <w:rPr>
          <w:rFonts w:hint="eastAsia"/>
          <w:b/>
          <w:bCs/>
        </w:rPr>
        <w:t xml:space="preserve">OpenStack： </w:t>
      </w:r>
      <w:r>
        <w:rPr>
          <w:rFonts w:hint="eastAsia"/>
        </w:rPr>
        <w:t>penStack是由</w:t>
      </w:r>
      <w:r>
        <w:fldChar w:fldCharType="begin"/>
      </w:r>
      <w:r>
        <w:instrText xml:space="preserve"> HYPERLINK "https://baike.baidu.com/item/NASA/243500" \t "https://baike.baidu.com/item/OpenStack/_blank" </w:instrText>
      </w:r>
      <w:r>
        <w:fldChar w:fldCharType="separate"/>
      </w:r>
      <w:r>
        <w:rPr>
          <w:rFonts w:hint="eastAsia"/>
        </w:rPr>
        <w:t>NASA</w:t>
      </w:r>
      <w:r>
        <w:rPr>
          <w:rFonts w:hint="eastAsia"/>
        </w:rPr>
        <w:fldChar w:fldCharType="end"/>
      </w:r>
      <w:r>
        <w:rPr>
          <w:rFonts w:hint="eastAsia"/>
        </w:rPr>
        <w:t>（</w:t>
      </w:r>
      <w:r>
        <w:fldChar w:fldCharType="begin"/>
      </w:r>
      <w:r>
        <w:instrText xml:space="preserve"> HYPERLINK "https://baike.baidu.com/item/%E7%BE%8E%E5%9B%BD%E5%9B%BD%E5%AE%B6%E8%88%AA%E7%A9%BA%E8%88%AA%E5%A4%A9%E5%B1%80/1538915" \t "https://baike.baidu.com/item/OpenStack/_blank" </w:instrText>
      </w:r>
      <w:r>
        <w:fldChar w:fldCharType="separate"/>
      </w:r>
      <w:r>
        <w:rPr>
          <w:rFonts w:hint="eastAsia"/>
        </w:rPr>
        <w:t>美国国家航空航天局</w:t>
      </w:r>
      <w:r>
        <w:rPr>
          <w:rFonts w:hint="eastAsia"/>
        </w:rPr>
        <w:fldChar w:fldCharType="end"/>
      </w:r>
      <w:r>
        <w:rPr>
          <w:rFonts w:hint="eastAsia"/>
        </w:rPr>
        <w:t>）和Rackspace合作研发的项目，且通过Apache许可证授权开放源码。OpenStack既是一个社区，也是一个项目和一个开源软件。OpenStack是一个可以管理拥有大量计算、存储和网络资源等的数据中心的云计算平台操作系统，通过仪表板为管理员提供所有的管理控制功能，通过Web界面为用户提供云计算资源等服务。开发者可以通过API访问云计算资源和创建云应用，可以为公有云、私有云等不同规模的云提供可扩展的、灵活的云计算。</w:t>
      </w:r>
      <w:r>
        <w:rPr>
          <w:rFonts w:hint="eastAsia"/>
          <w:b/>
          <w:bCs/>
        </w:rPr>
        <w:t xml:space="preserve">  </w:t>
      </w:r>
    </w:p>
    <w:p>
      <w:pPr>
        <w:rPr>
          <w:b/>
          <w:bCs/>
        </w:rPr>
      </w:pPr>
      <w:r>
        <w:rPr>
          <w:rFonts w:hint="eastAsia"/>
          <w:b/>
          <w:bCs/>
        </w:rPr>
        <w:t xml:space="preserve">SaaS:  </w:t>
      </w:r>
      <w:r>
        <w:t>SaaS平台供应商</w:t>
      </w:r>
      <w:r>
        <w:rPr>
          <w:rFonts w:hint="eastAsia"/>
        </w:rPr>
        <w:t>将某些特定应用软件功能封装成服务</w:t>
      </w:r>
      <w:r>
        <w:t>。统一部署在自己的服务器上，客户可以根据实际需求，通过互联网向</w:t>
      </w:r>
      <w:r>
        <w:rPr>
          <w:rFonts w:hint="eastAsia"/>
        </w:rPr>
        <w:t>其订</w:t>
      </w:r>
      <w:r>
        <w:t>购所需的应用软件服务，按</w:t>
      </w:r>
      <w:r>
        <w:rPr>
          <w:rFonts w:hint="eastAsia"/>
        </w:rPr>
        <w:t>订</w:t>
      </w:r>
      <w:r>
        <w:t>购的服务</w:t>
      </w:r>
      <w:r>
        <w:rPr>
          <w:rFonts w:hint="eastAsia"/>
        </w:rPr>
        <w:t>数量</w:t>
      </w:r>
      <w:r>
        <w:t>和时长向</w:t>
      </w:r>
      <w:r>
        <w:rPr>
          <w:rFonts w:hint="eastAsia"/>
        </w:rPr>
        <w:t>其</w:t>
      </w:r>
      <w:r>
        <w:t>支付费用，并通过互联网获得</w:t>
      </w:r>
      <w:r>
        <w:rPr>
          <w:rFonts w:hint="eastAsia"/>
        </w:rPr>
        <w:t>其</w:t>
      </w:r>
      <w:r>
        <w:t>提供的服务。</w:t>
      </w:r>
      <w:r>
        <w:rPr>
          <w:rFonts w:hint="eastAsia"/>
          <w:b/>
          <w:bCs/>
        </w:rPr>
        <w:t xml:space="preserve">  PaaS:  </w:t>
      </w:r>
      <w:r>
        <w:rPr>
          <w:rFonts w:hint="eastAsia"/>
        </w:rPr>
        <w:t>PaaS对资源的抽象层次更进一步，它提供用户应用程序的运行环境。</w:t>
      </w:r>
      <w:r>
        <w:t>Paa</w:t>
      </w:r>
      <w:r>
        <w:rPr>
          <w:rFonts w:hint="eastAsia"/>
        </w:rPr>
        <w:t>S</w:t>
      </w:r>
      <w:r>
        <w:t>通过全球互联网为开发、测试和管理软件应用程序提供按需开发环境。客户不需要管理或控制底层的云基础设施，包括网络、服务器、操作系统、存储</w:t>
      </w:r>
      <w:r>
        <w:rPr>
          <w:rFonts w:hint="eastAsia"/>
        </w:rPr>
        <w:t>设备</w:t>
      </w:r>
      <w:r>
        <w:t>等，但</w:t>
      </w:r>
      <w:r>
        <w:rPr>
          <w:rFonts w:hint="eastAsia"/>
        </w:rPr>
        <w:t>可以</w:t>
      </w:r>
      <w:r>
        <w:t>控制部署的应用程序，也可</w:t>
      </w:r>
      <w:r>
        <w:rPr>
          <w:rFonts w:hint="eastAsia"/>
        </w:rPr>
        <w:t>以</w:t>
      </w:r>
      <w:r>
        <w:t>控制运行应用程序的托管环境配置</w:t>
      </w:r>
      <w:r>
        <w:rPr>
          <w:rFonts w:hint="eastAsia"/>
        </w:rPr>
        <w:t>。</w:t>
      </w:r>
    </w:p>
    <w:p>
      <w:pPr>
        <w:rPr>
          <w:b/>
          <w:bCs/>
        </w:rPr>
      </w:pPr>
      <w:r>
        <w:rPr>
          <w:rFonts w:hint="eastAsia"/>
          <w:b/>
          <w:bCs/>
        </w:rPr>
        <w:t xml:space="preserve">网格:  </w:t>
      </w:r>
      <w:r>
        <w:rPr>
          <w:rFonts w:hint="eastAsia"/>
        </w:rPr>
        <w:t>网格技术是通过高速网络连接，统一管理各类不同物理位置的资源（超级计算机、大型数据库、存储设备、各种仪器设备、知识库等），配置系统软件、工具和应用环境，使之成为一个互相协调的先进计算设施。</w:t>
      </w:r>
      <w:r>
        <w:rPr>
          <w:rFonts w:hint="eastAsia"/>
          <w:b/>
          <w:bCs/>
        </w:rPr>
        <w:t xml:space="preserve">  </w:t>
      </w:r>
    </w:p>
    <w:p>
      <w:pPr>
        <w:rPr>
          <w:b/>
          <w:bCs/>
        </w:rPr>
      </w:pPr>
      <w:r>
        <w:rPr>
          <w:rFonts w:hint="eastAsia"/>
          <w:b/>
          <w:bCs/>
        </w:rPr>
        <w:t xml:space="preserve">计算节点:  </w:t>
      </w:r>
      <w:r>
        <w:rPr>
          <w:rFonts w:hint="eastAsia"/>
        </w:rPr>
        <w:t>计算节点是集群系统中数量最多的节点，用来完成用户提交的计算任务。集群的性能取决于所有计算节点的性能及其发挥情况。因此，计算节点需要有强大的性能。计算节点的性能不仅取决于计算性能，还取决于存储性能和通信性能，是一个系统整体的综合表现。计算性能涉及所配置CPU的核数、主频及相应的加速部件等。</w:t>
      </w:r>
      <w:r>
        <w:rPr>
          <w:rFonts w:hint="eastAsia"/>
          <w:b/>
          <w:bCs/>
        </w:rPr>
        <w:t xml:space="preserve">  </w:t>
      </w:r>
    </w:p>
    <w:p>
      <w:pPr>
        <w:rPr>
          <w:b/>
          <w:bCs/>
        </w:rPr>
      </w:pPr>
      <w:r>
        <w:rPr>
          <w:rFonts w:hint="eastAsia"/>
          <w:b/>
          <w:bCs/>
        </w:rPr>
        <w:t xml:space="preserve">管理节点:  </w:t>
      </w:r>
      <w:r>
        <w:rPr>
          <w:rFonts w:hint="eastAsia"/>
        </w:rPr>
        <w:t>管理节点的主要功能是通过各种软件对集群系统进行安装、维护、运行状态监控、资源管理和作业管理等。例如，作业管理就是将用户提交的计算任务按照预设的调度方法通过管理节点调度到计算节点上进行计算，并对作业的运行情况进行监控和管理。对于小型集群，可以将这些功能软件安装在一台计算机上，但是考虑到系统的性能和安全，一般会把这些软件安装在单独的服务器上，特别是管理软件和作业调度软件，一般都安装在独立的服务器上，甚至还需要进行热备份，这些就是集群中的管理节点和作业调度节点。</w:t>
      </w:r>
    </w:p>
    <w:p>
      <w:pPr>
        <w:numPr>
          <w:ilvl w:val="0"/>
          <w:numId w:val="9"/>
        </w:numPr>
      </w:pPr>
      <w:r>
        <w:rPr>
          <w:rFonts w:hint="eastAsia"/>
        </w:rPr>
        <w:t>有如下特点：</w:t>
      </w:r>
    </w:p>
    <w:p>
      <w:r>
        <w:t>(1) 系统开发周期短。</w:t>
      </w:r>
    </w:p>
    <w:p>
      <w:r>
        <w:t>(2) 用户投资风险小。</w:t>
      </w:r>
    </w:p>
    <w:p>
      <w:r>
        <w:t>(3) 系统价格低。</w:t>
      </w:r>
    </w:p>
    <w:p>
      <w:r>
        <w:t>(4) 节约系统资源。</w:t>
      </w:r>
    </w:p>
    <w:p>
      <w:r>
        <w:t>(5)</w:t>
      </w:r>
      <w:r>
        <w:rPr>
          <w:rFonts w:hint="eastAsia"/>
        </w:rPr>
        <w:t xml:space="preserve"> </w:t>
      </w:r>
      <w:r>
        <w:t>系统扩展性好。</w:t>
      </w:r>
    </w:p>
    <w:p>
      <w:r>
        <w:t>(6) 用户编程方便。</w:t>
      </w:r>
    </w:p>
    <w:p>
      <w:pPr>
        <w:rPr>
          <w:del w:id="270" w:author="青春依旧 [2]" w:date="2021-07-01T11:03:48Z"/>
        </w:rPr>
      </w:pPr>
      <w:del w:id="271" w:author="青春依旧 [2]" w:date="2021-07-01T11:03:48Z">
        <w:r>
          <w:rPr>
            <w:rFonts w:hint="eastAsia"/>
          </w:rPr>
          <w:delText>如下关键技术：</w:delText>
        </w:r>
      </w:del>
    </w:p>
    <w:p>
      <w:pPr>
        <w:numPr>
          <w:ilvl w:val="0"/>
          <w:numId w:val="10"/>
        </w:numPr>
        <w:rPr>
          <w:del w:id="272" w:author="青春依旧 [2]" w:date="2021-07-01T11:03:48Z"/>
        </w:rPr>
      </w:pPr>
      <w:del w:id="273" w:author="青春依旧 [2]" w:date="2021-07-01T11:03:48Z">
        <w:r>
          <w:rPr/>
          <w:delText>高可用技术</w:delText>
        </w:r>
      </w:del>
    </w:p>
    <w:p>
      <w:pPr>
        <w:numPr>
          <w:ilvl w:val="0"/>
          <w:numId w:val="10"/>
        </w:numPr>
        <w:rPr>
          <w:del w:id="274" w:author="青春依旧 [2]" w:date="2021-07-01T11:03:48Z"/>
        </w:rPr>
      </w:pPr>
      <w:del w:id="275" w:author="青春依旧 [2]" w:date="2021-07-01T11:03:48Z">
        <w:r>
          <w:rPr/>
          <w:delText>并行程序设计语言</w:delText>
        </w:r>
      </w:del>
    </w:p>
    <w:p>
      <w:pPr>
        <w:numPr>
          <w:ilvl w:val="0"/>
          <w:numId w:val="10"/>
        </w:numPr>
        <w:rPr>
          <w:del w:id="276" w:author="青春依旧 [2]" w:date="2021-07-01T11:03:48Z"/>
        </w:rPr>
      </w:pPr>
      <w:del w:id="277" w:author="青春依旧 [2]" w:date="2021-07-01T11:03:48Z">
        <w:r>
          <w:rPr>
            <w:rFonts w:hint="eastAsia"/>
          </w:rPr>
          <w:delText>负载均衡技术</w:delText>
        </w:r>
      </w:del>
    </w:p>
    <w:p>
      <w:pPr>
        <w:numPr>
          <w:ilvl w:val="0"/>
          <w:numId w:val="10"/>
        </w:numPr>
        <w:rPr>
          <w:del w:id="278" w:author="青春依旧 [2]" w:date="2021-07-01T11:03:48Z"/>
        </w:rPr>
      </w:pPr>
      <w:del w:id="279" w:author="青春依旧 [2]" w:date="2021-07-01T11:03:48Z">
        <w:r>
          <w:rPr/>
          <w:delText>采用消息传递并行编程环境</w:delText>
        </w:r>
      </w:del>
      <w:del w:id="280" w:author="青春依旧 [2]" w:date="2021-07-01T11:03:48Z">
        <w:r>
          <w:rPr>
            <w:rFonts w:hint="eastAsia"/>
          </w:rPr>
          <w:delText>，如MPI</w:delText>
        </w:r>
      </w:del>
    </w:p>
    <w:p>
      <w:pPr>
        <w:numPr>
          <w:ilvl w:val="0"/>
          <w:numId w:val="9"/>
        </w:numPr>
      </w:pPr>
      <w:r>
        <w:rPr>
          <w:rFonts w:hint="eastAsia"/>
        </w:rPr>
        <w:t>资源池层、管理中间件层</w:t>
      </w:r>
    </w:p>
    <w:p>
      <w:pPr>
        <w:numPr>
          <w:ilvl w:val="0"/>
          <w:numId w:val="9"/>
        </w:numPr>
      </w:pPr>
      <w:r>
        <w:rPr>
          <w:rFonts w:hint="eastAsia"/>
        </w:rPr>
        <w:t>计算机、储存和网络</w:t>
      </w:r>
      <w:r>
        <w:rPr>
          <w:rFonts w:hint="eastAsia"/>
        </w:rPr>
        <w:tab/>
      </w:r>
    </w:p>
    <w:p>
      <w:pPr>
        <w:numPr>
          <w:ilvl w:val="0"/>
          <w:numId w:val="9"/>
        </w:numPr>
      </w:pPr>
      <w:r>
        <w:rPr>
          <w:rFonts w:hint="eastAsia"/>
        </w:rPr>
        <w:t>计算网络、管理网络、IPMI网络</w:t>
      </w:r>
    </w:p>
    <w:p>
      <w:pPr>
        <w:numPr>
          <w:ilvl w:val="0"/>
          <w:numId w:val="9"/>
        </w:numPr>
      </w:pPr>
      <w:r>
        <w:rPr>
          <w:rFonts w:hint="eastAsia"/>
        </w:rPr>
        <w:t>节点机的维护、存储系统的维护和网络设备的维护</w:t>
      </w:r>
    </w:p>
    <w:p>
      <w:pPr>
        <w:numPr>
          <w:ilvl w:val="0"/>
          <w:numId w:val="9"/>
        </w:numPr>
      </w:pPr>
      <w:r>
        <w:rPr>
          <w:rFonts w:hint="eastAsia"/>
        </w:rPr>
        <w:t>存储、网络、cpu等</w:t>
      </w:r>
      <w:ins w:id="281" w:author="青春依旧 [2]" w:date="2021-07-01T11:04:19Z">
        <w:r>
          <w:rPr>
            <w:rFonts w:hint="eastAsia"/>
            <w:lang w:val="en-US" w:eastAsia="zh-CN"/>
          </w:rPr>
          <w:t>计算</w:t>
        </w:r>
      </w:ins>
      <w:del w:id="282" w:author="青春依旧 [2]" w:date="2021-07-01T11:04:11Z">
        <w:r>
          <w:rPr>
            <w:rFonts w:hint="eastAsia"/>
          </w:rPr>
          <w:delText>硬件</w:delText>
        </w:r>
      </w:del>
      <w:r>
        <w:rPr>
          <w:rFonts w:hint="eastAsia"/>
        </w:rPr>
        <w:t>资源</w:t>
      </w:r>
    </w:p>
    <w:p>
      <w:pPr>
        <w:numPr>
          <w:ilvl w:val="0"/>
          <w:numId w:val="9"/>
        </w:numPr>
      </w:pPr>
      <w:r>
        <w:rPr>
          <w:rFonts w:hint="eastAsia"/>
        </w:rPr>
        <w:t>私有云、公共云、混合云</w:t>
      </w:r>
    </w:p>
    <w:p>
      <w:pPr>
        <w:numPr>
          <w:ilvl w:val="0"/>
          <w:numId w:val="9"/>
        </w:numPr>
      </w:pPr>
      <w:r>
        <w:rPr>
          <w:rFonts w:hint="eastAsia"/>
        </w:rPr>
        <w:t>大量、多样、高速</w:t>
      </w:r>
    </w:p>
    <w:p>
      <w:pPr>
        <w:numPr>
          <w:ilvl w:val="0"/>
          <w:numId w:val="9"/>
        </w:numPr>
      </w:pPr>
      <w:r>
        <w:t>容器和虚拟机之间的主要区别在于虚拟化层的位置和操作系统资源的使用方式。虚拟机需要安装操作系统，系统会将虚拟硬件、内核以及用户空间打包在新虚拟机中，利用“虚拟机管理程序”运行在物理设备上。容器不需要安装操作系统，而是通过目录和命名空间的隔离直接在宿主系统上运行。容器可以看成是按需装好一组特定应用的虚拟机，直接利用了宿主机的内核，抽象层比虚拟机更少，更加轻量化，启动速度更快。虚拟机已经是比较成熟的技术了，而容器技术作为下一代虚拟化技术，代表着未来的发展方向。</w:t>
      </w:r>
    </w:p>
    <w:p>
      <w:pPr>
        <w:numPr>
          <w:ilvl w:val="0"/>
          <w:numId w:val="9"/>
        </w:numPr>
      </w:pPr>
      <w:r>
        <w:rPr>
          <w:rFonts w:hint="eastAsia"/>
        </w:rPr>
        <w:t>略</w:t>
      </w:r>
    </w:p>
    <w:p>
      <w:pPr>
        <w:numPr>
          <w:ilvl w:val="0"/>
          <w:numId w:val="9"/>
        </w:numPr>
      </w:pPr>
      <w:r>
        <w:rPr>
          <w:rFonts w:hint="eastAsia"/>
        </w:rPr>
        <w:t>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E27A0"/>
    <w:multiLevelType w:val="singleLevel"/>
    <w:tmpl w:val="8FCE27A0"/>
    <w:lvl w:ilvl="0" w:tentative="0">
      <w:start w:val="1"/>
      <w:numFmt w:val="decimal"/>
      <w:lvlText w:val="%1."/>
      <w:lvlJc w:val="left"/>
      <w:pPr>
        <w:tabs>
          <w:tab w:val="left" w:pos="312"/>
        </w:tabs>
      </w:pPr>
    </w:lvl>
  </w:abstractNum>
  <w:abstractNum w:abstractNumId="1">
    <w:nsid w:val="AE1F8D62"/>
    <w:multiLevelType w:val="singleLevel"/>
    <w:tmpl w:val="AE1F8D62"/>
    <w:lvl w:ilvl="0" w:tentative="0">
      <w:start w:val="3"/>
      <w:numFmt w:val="decimal"/>
      <w:suff w:val="space"/>
      <w:lvlText w:val="(%1)"/>
      <w:lvlJc w:val="left"/>
    </w:lvl>
  </w:abstractNum>
  <w:abstractNum w:abstractNumId="2">
    <w:nsid w:val="D2745828"/>
    <w:multiLevelType w:val="singleLevel"/>
    <w:tmpl w:val="D2745828"/>
    <w:lvl w:ilvl="0" w:tentative="0">
      <w:start w:val="1"/>
      <w:numFmt w:val="decimal"/>
      <w:lvlText w:val="%1."/>
      <w:lvlJc w:val="left"/>
      <w:pPr>
        <w:tabs>
          <w:tab w:val="left" w:pos="312"/>
        </w:tabs>
      </w:pPr>
    </w:lvl>
  </w:abstractNum>
  <w:abstractNum w:abstractNumId="3">
    <w:nsid w:val="D9BE1C08"/>
    <w:multiLevelType w:val="singleLevel"/>
    <w:tmpl w:val="D9BE1C08"/>
    <w:lvl w:ilvl="0" w:tentative="0">
      <w:start w:val="1"/>
      <w:numFmt w:val="decimal"/>
      <w:suff w:val="space"/>
      <w:lvlText w:val="(%1)"/>
      <w:lvlJc w:val="left"/>
    </w:lvl>
  </w:abstractNum>
  <w:abstractNum w:abstractNumId="4">
    <w:nsid w:val="EAEC8EE7"/>
    <w:multiLevelType w:val="singleLevel"/>
    <w:tmpl w:val="EAEC8EE7"/>
    <w:lvl w:ilvl="0" w:tentative="0">
      <w:start w:val="1"/>
      <w:numFmt w:val="decimal"/>
      <w:lvlText w:val="(%1)"/>
      <w:lvlJc w:val="left"/>
      <w:pPr>
        <w:tabs>
          <w:tab w:val="left" w:pos="312"/>
        </w:tabs>
      </w:pPr>
    </w:lvl>
  </w:abstractNum>
  <w:abstractNum w:abstractNumId="5">
    <w:nsid w:val="2E3F2D43"/>
    <w:multiLevelType w:val="singleLevel"/>
    <w:tmpl w:val="2E3F2D43"/>
    <w:lvl w:ilvl="0" w:tentative="0">
      <w:start w:val="1"/>
      <w:numFmt w:val="decimal"/>
      <w:suff w:val="space"/>
      <w:lvlText w:val="(%1)"/>
      <w:lvlJc w:val="left"/>
    </w:lvl>
  </w:abstractNum>
  <w:abstractNum w:abstractNumId="6">
    <w:nsid w:val="48F986E0"/>
    <w:multiLevelType w:val="singleLevel"/>
    <w:tmpl w:val="48F986E0"/>
    <w:lvl w:ilvl="0" w:tentative="0">
      <w:start w:val="1"/>
      <w:numFmt w:val="decimal"/>
      <w:suff w:val="space"/>
      <w:lvlText w:val="(%1)"/>
      <w:lvlJc w:val="left"/>
    </w:lvl>
  </w:abstractNum>
  <w:abstractNum w:abstractNumId="7">
    <w:nsid w:val="50E93F03"/>
    <w:multiLevelType w:val="multilevel"/>
    <w:tmpl w:val="50E93F0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6C4C839A"/>
    <w:multiLevelType w:val="singleLevel"/>
    <w:tmpl w:val="6C4C839A"/>
    <w:lvl w:ilvl="0" w:tentative="0">
      <w:start w:val="1"/>
      <w:numFmt w:val="decimal"/>
      <w:lvlText w:val="(%1)"/>
      <w:lvlJc w:val="left"/>
      <w:pPr>
        <w:tabs>
          <w:tab w:val="left" w:pos="312"/>
        </w:tabs>
      </w:pPr>
    </w:lvl>
  </w:abstractNum>
  <w:abstractNum w:abstractNumId="9">
    <w:nsid w:val="7B4A5BDE"/>
    <w:multiLevelType w:val="singleLevel"/>
    <w:tmpl w:val="7B4A5BDE"/>
    <w:lvl w:ilvl="0" w:tentative="0">
      <w:start w:val="1"/>
      <w:numFmt w:val="decimal"/>
      <w:lvlText w:val="(%1)"/>
      <w:lvlJc w:val="left"/>
      <w:pPr>
        <w:tabs>
          <w:tab w:val="left" w:pos="312"/>
        </w:tabs>
      </w:pPr>
    </w:lvl>
  </w:abstractNum>
  <w:num w:numId="1">
    <w:abstractNumId w:val="7"/>
  </w:num>
  <w:num w:numId="2">
    <w:abstractNumId w:val="1"/>
  </w:num>
  <w:num w:numId="3">
    <w:abstractNumId w:val="4"/>
  </w:num>
  <w:num w:numId="4">
    <w:abstractNumId w:val="3"/>
  </w:num>
  <w:num w:numId="5">
    <w:abstractNumId w:val="0"/>
  </w:num>
  <w:num w:numId="6">
    <w:abstractNumId w:val="6"/>
  </w:num>
  <w:num w:numId="7">
    <w:abstractNumId w:val="8"/>
  </w:num>
  <w:num w:numId="8">
    <w:abstractNumId w:val="9"/>
  </w:num>
  <w:num w:numId="9">
    <w:abstractNumId w:val="2"/>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青春依旧">
    <w15:presenceInfo w15:providerId="None" w15:userId="青春依旧"/>
  </w15:person>
  <w15:person w15:author="matlab">
    <w15:presenceInfo w15:providerId="None" w15:userId="matlab"/>
  </w15:person>
  <w15:person w15:author="青春依旧 [2]">
    <w15:presenceInfo w15:providerId="WPS Office" w15:userId="3907373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86C91"/>
    <w:rsid w:val="003879E3"/>
    <w:rsid w:val="003E0F9E"/>
    <w:rsid w:val="00834E25"/>
    <w:rsid w:val="00897625"/>
    <w:rsid w:val="00F45918"/>
    <w:rsid w:val="11B6174C"/>
    <w:rsid w:val="1EFC4A92"/>
    <w:rsid w:val="297F4134"/>
    <w:rsid w:val="2CF12AE2"/>
    <w:rsid w:val="2FA86C91"/>
    <w:rsid w:val="334958B9"/>
    <w:rsid w:val="35861770"/>
    <w:rsid w:val="38701901"/>
    <w:rsid w:val="39055E05"/>
    <w:rsid w:val="39B969BB"/>
    <w:rsid w:val="3C45460E"/>
    <w:rsid w:val="51021C49"/>
    <w:rsid w:val="57E327F4"/>
    <w:rsid w:val="58EE3147"/>
    <w:rsid w:val="5A285F4F"/>
    <w:rsid w:val="5BE727D6"/>
    <w:rsid w:val="5DAA1BA4"/>
    <w:rsid w:val="5E5D7A6D"/>
    <w:rsid w:val="605461AA"/>
    <w:rsid w:val="76C1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9"/>
    <w:basedOn w:val="1"/>
    <w:next w:val="1"/>
    <w:semiHidden/>
    <w:unhideWhenUsed/>
    <w:qFormat/>
    <w:uiPriority w:val="0"/>
    <w:pPr>
      <w:keepNext/>
      <w:keepLines/>
      <w:outlineLvl w:val="8"/>
    </w:pPr>
    <w:rPr>
      <w:rFonts w:ascii="Arial" w:hAnsi="Arial" w:eastAsia="黑体"/>
      <w:b/>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1034</Words>
  <Characters>5900</Characters>
  <Lines>49</Lines>
  <Paragraphs>13</Paragraphs>
  <TotalTime>10</TotalTime>
  <ScaleCrop>false</ScaleCrop>
  <LinksUpToDate>false</LinksUpToDate>
  <CharactersWithSpaces>6921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2021-06-25T06:55:00Z</dcterms:created>
  <dc:creator>憨憨</dc:creator>
  <cp:lastModifiedBy>青春依旧</cp:lastModifiedBy>
  <dcterms:modified xsi:type="dcterms:W3CDTF">2021-07-01T03:10:53Z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