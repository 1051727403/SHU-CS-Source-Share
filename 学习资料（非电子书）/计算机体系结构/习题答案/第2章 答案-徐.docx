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第二章习题</w:t>
      </w:r>
    </w:p>
    <w:p>
      <w:pPr>
        <w:rPr>
          <w:del w:id="0" w:author="唐 和" w:date="2021-06-29T00:07:00Z"/>
        </w:rPr>
      </w:pPr>
      <w:del w:id="1" w:author="唐 和" w:date="2021-06-29T00:07:00Z">
        <w:r>
          <w:rPr>
            <w:rFonts w:hint="eastAsia"/>
          </w:rPr>
          <w:delText>统计：</w:delText>
        </w:r>
      </w:del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2" w:author="唐 和" w:date="2021-06-29T00:07:00Z"/>
        </w:trPr>
        <w:tc>
          <w:tcPr>
            <w:tcW w:w="1271" w:type="dxa"/>
          </w:tcPr>
          <w:p>
            <w:pPr>
              <w:rPr>
                <w:del w:id="3" w:author="唐 和" w:date="2021-06-29T00:07:00Z"/>
              </w:rPr>
            </w:pPr>
            <w:del w:id="4" w:author="唐 和" w:date="2021-06-29T00:07:00Z">
              <w:r>
                <w:rPr>
                  <w:rFonts w:hint="eastAsia"/>
                </w:rPr>
                <w:delText>填空题</w:delText>
              </w:r>
            </w:del>
          </w:p>
        </w:tc>
        <w:tc>
          <w:tcPr>
            <w:tcW w:w="1134" w:type="dxa"/>
          </w:tcPr>
          <w:p>
            <w:pPr>
              <w:rPr>
                <w:del w:id="5" w:author="唐 和" w:date="2021-06-29T00:07:00Z"/>
              </w:rPr>
            </w:pPr>
            <w:del w:id="6" w:author="唐 和" w:date="2021-06-29T00:07:00Z">
              <w:r>
                <w:rPr>
                  <w:rFonts w:hint="eastAsia"/>
                </w:rPr>
                <w:delText>1</w:delText>
              </w:r>
            </w:del>
            <w:del w:id="7" w:author="唐 和" w:date="2021-06-29T00:07:00Z">
              <w:r>
                <w:rPr/>
                <w:delText>1</w:delText>
              </w:r>
            </w:del>
            <w:del w:id="8" w:author="唐 和" w:date="2021-06-29T00:07:00Z">
              <w:r>
                <w:rPr>
                  <w:rFonts w:hint="eastAsia"/>
                </w:rPr>
                <w:delText>个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" w:author="唐 和" w:date="2021-06-29T00:07:00Z"/>
        </w:trPr>
        <w:tc>
          <w:tcPr>
            <w:tcW w:w="1271" w:type="dxa"/>
          </w:tcPr>
          <w:p>
            <w:pPr>
              <w:rPr>
                <w:del w:id="10" w:author="唐 和" w:date="2021-06-29T00:07:00Z"/>
              </w:rPr>
            </w:pPr>
            <w:del w:id="11" w:author="唐 和" w:date="2021-06-29T00:07:00Z">
              <w:r>
                <w:rPr>
                  <w:rFonts w:hint="eastAsia"/>
                </w:rPr>
                <w:delText>选择题</w:delText>
              </w:r>
            </w:del>
          </w:p>
        </w:tc>
        <w:tc>
          <w:tcPr>
            <w:tcW w:w="1134" w:type="dxa"/>
          </w:tcPr>
          <w:p>
            <w:pPr>
              <w:rPr>
                <w:del w:id="12" w:author="唐 和" w:date="2021-06-29T00:07:00Z"/>
              </w:rPr>
            </w:pPr>
            <w:del w:id="13" w:author="唐 和" w:date="2021-06-29T00:07:00Z">
              <w:r>
                <w:rPr>
                  <w:rFonts w:hint="eastAsia"/>
                </w:rPr>
                <w:delText>1</w:delText>
              </w:r>
            </w:del>
            <w:del w:id="14" w:author="唐 和" w:date="2021-06-29T00:07:00Z">
              <w:r>
                <w:rPr/>
                <w:delText>0</w:delText>
              </w:r>
            </w:del>
            <w:del w:id="15" w:author="唐 和" w:date="2021-06-29T00:07:00Z">
              <w:r>
                <w:rPr>
                  <w:rFonts w:hint="eastAsia"/>
                </w:rPr>
                <w:delText>个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6" w:author="唐 和" w:date="2021-06-29T00:07:00Z"/>
        </w:trPr>
        <w:tc>
          <w:tcPr>
            <w:tcW w:w="1271" w:type="dxa"/>
          </w:tcPr>
          <w:p>
            <w:pPr>
              <w:rPr>
                <w:del w:id="17" w:author="唐 和" w:date="2021-06-29T00:07:00Z"/>
              </w:rPr>
            </w:pPr>
            <w:del w:id="18" w:author="唐 和" w:date="2021-06-29T00:07:00Z">
              <w:r>
                <w:rPr>
                  <w:rFonts w:hint="eastAsia"/>
                </w:rPr>
                <w:delText>问答题</w:delText>
              </w:r>
            </w:del>
          </w:p>
        </w:tc>
        <w:tc>
          <w:tcPr>
            <w:tcW w:w="1134" w:type="dxa"/>
          </w:tcPr>
          <w:p>
            <w:pPr>
              <w:rPr>
                <w:del w:id="19" w:author="唐 和" w:date="2021-06-29T00:07:00Z"/>
              </w:rPr>
            </w:pPr>
            <w:del w:id="20" w:author="唐 和" w:date="2021-06-29T00:07:00Z">
              <w:r>
                <w:rPr>
                  <w:rFonts w:hint="eastAsia"/>
                </w:rPr>
                <w:delText>5个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21" w:author="唐 和" w:date="2021-06-29T00:07:00Z"/>
        </w:trPr>
        <w:tc>
          <w:tcPr>
            <w:tcW w:w="1271" w:type="dxa"/>
          </w:tcPr>
          <w:p>
            <w:pPr>
              <w:rPr>
                <w:del w:id="22" w:author="唐 和" w:date="2021-06-29T00:07:00Z"/>
              </w:rPr>
            </w:pPr>
            <w:del w:id="23" w:author="唐 和" w:date="2021-06-29T00:07:00Z">
              <w:r>
                <w:rPr>
                  <w:rFonts w:hint="eastAsia"/>
                </w:rPr>
                <w:delText>计算题</w:delText>
              </w:r>
            </w:del>
          </w:p>
        </w:tc>
        <w:tc>
          <w:tcPr>
            <w:tcW w:w="1134" w:type="dxa"/>
          </w:tcPr>
          <w:p>
            <w:pPr>
              <w:rPr>
                <w:del w:id="24" w:author="唐 和" w:date="2021-06-29T00:07:00Z"/>
              </w:rPr>
            </w:pPr>
            <w:del w:id="25" w:author="唐 和" w:date="2021-06-29T00:07:00Z">
              <w:r>
                <w:rPr/>
                <w:delText>1</w:delText>
              </w:r>
            </w:del>
            <w:del w:id="26" w:author="唐 和" w:date="2021-06-29T00:07:00Z">
              <w:r>
                <w:rPr>
                  <w:rFonts w:hint="eastAsia"/>
                </w:rPr>
                <w:delText>个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27" w:author="唐 和" w:date="2021-06-29T00:07:00Z"/>
        </w:trPr>
        <w:tc>
          <w:tcPr>
            <w:tcW w:w="1271" w:type="dxa"/>
          </w:tcPr>
          <w:p>
            <w:pPr>
              <w:rPr>
                <w:del w:id="28" w:author="唐 和" w:date="2021-06-29T00:07:00Z"/>
              </w:rPr>
            </w:pPr>
            <w:del w:id="29" w:author="唐 和" w:date="2021-06-29T00:07:00Z">
              <w:r>
                <w:rPr>
                  <w:rFonts w:hint="eastAsia"/>
                </w:rPr>
                <w:delText>编程题</w:delText>
              </w:r>
            </w:del>
          </w:p>
        </w:tc>
        <w:tc>
          <w:tcPr>
            <w:tcW w:w="1134" w:type="dxa"/>
          </w:tcPr>
          <w:p>
            <w:pPr>
              <w:rPr>
                <w:del w:id="30" w:author="唐 和" w:date="2021-06-29T00:07:00Z"/>
              </w:rPr>
            </w:pPr>
            <w:del w:id="31" w:author="唐 和" w:date="2021-06-29T00:07:00Z">
              <w:r>
                <w:rPr>
                  <w:rFonts w:hint="eastAsia"/>
                </w:rPr>
                <w:delText>2个</w:delText>
              </w:r>
            </w:del>
          </w:p>
        </w:tc>
      </w:tr>
    </w:tbl>
    <w:p/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填空题：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32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中央处理器由</w:delText>
        </w:r>
      </w:del>
      <w:del w:id="33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34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35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控制器</w:t>
      </w:r>
      <w:del w:id="36" w:author="唐 和" w:date="2021-06-29T00:09:00Z">
        <w:r>
          <w:rPr>
            <w:rFonts w:ascii="宋体" w:hAnsi="宋体" w:eastAsia="宋体"/>
            <w:sz w:val="24"/>
            <w:szCs w:val="28"/>
            <w:u w:val="none"/>
            <w:rPrChange w:id="37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</w:rPr>
        <w:t>、</w:t>
      </w:r>
      <w:del w:id="38" w:author="唐 和" w:date="2021-06-29T00:09:00Z">
        <w:r>
          <w:rPr>
            <w:rFonts w:ascii="宋体" w:hAnsi="宋体" w:eastAsia="宋体"/>
            <w:sz w:val="24"/>
            <w:szCs w:val="28"/>
            <w:u w:val="none"/>
            <w:rPrChange w:id="39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40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运算器</w:t>
      </w:r>
      <w:ins w:id="41" w:author="唐 和" w:date="2021-06-29T00:07:00Z">
        <w:r>
          <w:rPr>
            <w:rFonts w:hint="eastAsia" w:ascii="宋体" w:hAnsi="宋体" w:eastAsia="宋体"/>
            <w:sz w:val="24"/>
            <w:szCs w:val="28"/>
            <w:u w:val="none"/>
            <w:rPrChange w:id="42" w:author="唐 和" w:date="2021-06-29T00:09:00Z">
              <w:rPr>
                <w:rFonts w:hint="eastAsia" w:ascii="宋体" w:hAnsi="宋体" w:eastAsia="宋体"/>
                <w:sz w:val="24"/>
                <w:szCs w:val="28"/>
                <w:u w:val="single"/>
              </w:rPr>
            </w:rPrChange>
          </w:rPr>
          <w:t>、</w:t>
        </w:r>
      </w:ins>
      <w:del w:id="43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44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45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和</w:delText>
        </w:r>
      </w:del>
      <w:del w:id="46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47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48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寄存器</w:t>
      </w:r>
      <w:ins w:id="49" w:author="唐 和" w:date="2021-06-29T00:07:00Z">
        <w:r>
          <w:rPr>
            <w:rFonts w:hint="eastAsia" w:ascii="宋体" w:hAnsi="宋体" w:eastAsia="宋体"/>
            <w:sz w:val="24"/>
            <w:szCs w:val="28"/>
            <w:u w:val="none"/>
            <w:rPrChange w:id="50" w:author="唐 和" w:date="2021-06-29T00:09:00Z">
              <w:rPr>
                <w:rFonts w:hint="eastAsia" w:ascii="宋体" w:hAnsi="宋体" w:eastAsia="宋体"/>
                <w:sz w:val="24"/>
                <w:szCs w:val="28"/>
                <w:u w:val="single"/>
              </w:rPr>
            </w:rPrChange>
          </w:rPr>
          <w:t>；</w:t>
        </w:r>
      </w:ins>
      <w:del w:id="51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5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53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组成，通常称为处理器。</w:delText>
        </w:r>
      </w:del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54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利用超大规模集成电路制成的处理器芯片称为</w:delText>
        </w:r>
      </w:del>
      <w:del w:id="55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56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57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微处理器</w:t>
      </w:r>
      <w:ins w:id="58" w:author="唐 和" w:date="2021-06-29T00:07:00Z">
        <w:r>
          <w:rPr>
            <w:rFonts w:hint="eastAsia" w:ascii="宋体" w:hAnsi="宋体" w:eastAsia="宋体"/>
            <w:sz w:val="24"/>
            <w:szCs w:val="28"/>
          </w:rPr>
          <w:t>；</w:t>
        </w:r>
      </w:ins>
      <w:del w:id="59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60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61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。</w:delText>
        </w:r>
      </w:del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62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指令由</w:delText>
        </w:r>
      </w:del>
      <w:del w:id="63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64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65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操作码</w:t>
      </w:r>
      <w:del w:id="66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67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68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和</w:delText>
        </w:r>
      </w:del>
      <w:del w:id="69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70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71" w:author="唐 和" w:date="2021-06-29T00:07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hint="eastAsia" w:ascii="宋体" w:hAnsi="宋体" w:eastAsia="宋体"/>
          <w:sz w:val="24"/>
          <w:szCs w:val="28"/>
          <w:u w:val="none"/>
          <w:rPrChange w:id="72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地址码</w:t>
      </w:r>
      <w:del w:id="73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74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75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组成，通过哈夫曼压缩的方法，对</w:delText>
        </w:r>
      </w:del>
      <w:del w:id="76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77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78" w:author="唐 和" w:date="2021-06-29T00:07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hint="eastAsia" w:ascii="宋体" w:hAnsi="宋体" w:eastAsia="宋体"/>
          <w:sz w:val="24"/>
          <w:szCs w:val="28"/>
          <w:u w:val="none"/>
          <w:rPrChange w:id="79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操作码</w:t>
      </w:r>
      <w:del w:id="80" w:author="唐 和" w:date="2021-06-29T00:07:00Z">
        <w:r>
          <w:rPr>
            <w:rFonts w:ascii="宋体" w:hAnsi="宋体" w:eastAsia="宋体"/>
            <w:sz w:val="24"/>
            <w:szCs w:val="28"/>
            <w:u w:val="none"/>
            <w:rPrChange w:id="81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82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进行代码压缩，达到优化的</w:delText>
        </w:r>
      </w:del>
      <w:ins w:id="83" w:author="青春依旧" w:date="2021-06-28T08:55:00Z">
        <w:del w:id="84" w:author="唐 和" w:date="2021-06-29T00:07:00Z">
          <w:r>
            <w:rPr>
              <w:rFonts w:hint="eastAsia" w:ascii="宋体" w:hAnsi="宋体" w:eastAsia="宋体"/>
              <w:sz w:val="24"/>
              <w:szCs w:val="28"/>
            </w:rPr>
            <w:delText>指令字长的</w:delText>
          </w:r>
        </w:del>
      </w:ins>
      <w:del w:id="85" w:author="唐 和" w:date="2021-06-29T00:07:00Z">
        <w:r>
          <w:rPr>
            <w:rFonts w:hint="eastAsia" w:ascii="宋体" w:hAnsi="宋体" w:eastAsia="宋体"/>
            <w:sz w:val="24"/>
            <w:szCs w:val="28"/>
          </w:rPr>
          <w:delText>目的。</w:delText>
        </w:r>
      </w:del>
      <w:ins w:id="86" w:author="唐 和" w:date="2021-06-29T00:07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87" w:author="唐 和" w:date="2021-06-29T00:08:00Z">
        <w:r>
          <w:rPr>
            <w:rFonts w:ascii="宋体" w:hAnsi="宋体" w:eastAsia="宋体"/>
            <w:sz w:val="24"/>
            <w:szCs w:val="28"/>
          </w:rPr>
          <w:delText>CPU</w:delText>
        </w:r>
      </w:del>
      <w:del w:id="88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最常见的两种架构是</w:delText>
        </w:r>
      </w:del>
      <w:del w:id="89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90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ascii="宋体" w:hAnsi="宋体" w:eastAsia="宋体"/>
          <w:sz w:val="24"/>
          <w:szCs w:val="28"/>
          <w:u w:val="none"/>
          <w:rPrChange w:id="91" w:author="唐 和" w:date="2021-06-29T00:09:00Z">
            <w:rPr>
              <w:rFonts w:ascii="宋体" w:hAnsi="宋体" w:eastAsia="宋体"/>
              <w:sz w:val="24"/>
              <w:szCs w:val="28"/>
              <w:u w:val="single"/>
            </w:rPr>
          </w:rPrChange>
        </w:rPr>
        <w:t>RISC</w:t>
      </w:r>
      <w:del w:id="92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93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94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和</w:delText>
        </w:r>
      </w:del>
      <w:del w:id="95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96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97" w:author="唐 和" w:date="2021-06-29T00:08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ascii="宋体" w:hAnsi="宋体" w:eastAsia="宋体"/>
          <w:sz w:val="24"/>
          <w:szCs w:val="28"/>
          <w:u w:val="none"/>
          <w:rPrChange w:id="98" w:author="唐 和" w:date="2021-06-29T00:09:00Z">
            <w:rPr>
              <w:rFonts w:ascii="宋体" w:hAnsi="宋体" w:eastAsia="宋体"/>
              <w:sz w:val="24"/>
              <w:szCs w:val="28"/>
              <w:u w:val="single"/>
            </w:rPr>
          </w:rPrChange>
        </w:rPr>
        <w:t>CISC</w:t>
      </w:r>
      <w:del w:id="99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00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01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。</w:delText>
        </w:r>
      </w:del>
      <w:ins w:id="102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03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多核</w:delText>
        </w:r>
      </w:del>
      <w:del w:id="104" w:author="唐 和" w:date="2021-06-29T00:08:00Z">
        <w:r>
          <w:rPr>
            <w:rFonts w:ascii="宋体" w:hAnsi="宋体" w:eastAsia="宋体"/>
            <w:sz w:val="24"/>
            <w:szCs w:val="28"/>
          </w:rPr>
          <w:delText>CPU在计算时需要通信，内部互</w:delText>
        </w:r>
      </w:del>
      <w:del w:id="105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连</w:delText>
        </w:r>
      </w:del>
      <w:del w:id="106" w:author="唐 和" w:date="2021-06-29T00:08:00Z">
        <w:r>
          <w:rPr>
            <w:rFonts w:ascii="宋体" w:hAnsi="宋体" w:eastAsia="宋体"/>
            <w:sz w:val="24"/>
            <w:szCs w:val="28"/>
          </w:rPr>
          <w:delText>方式</w:delText>
        </w:r>
      </w:del>
      <w:del w:id="107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主要有</w:delText>
        </w:r>
      </w:del>
      <w:del w:id="108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09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110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星形总线</w:t>
      </w:r>
      <w:del w:id="111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1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13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、</w:delText>
        </w:r>
      </w:del>
      <w:del w:id="114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15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116" w:author="唐 和" w:date="2021-06-29T00:08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hint="eastAsia" w:ascii="宋体" w:hAnsi="宋体" w:eastAsia="宋体"/>
          <w:sz w:val="24"/>
          <w:szCs w:val="28"/>
          <w:u w:val="none"/>
          <w:rPrChange w:id="117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环形总线</w:t>
      </w:r>
      <w:del w:id="118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19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20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、和</w:delText>
        </w:r>
      </w:del>
      <w:del w:id="121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2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123" w:author="唐 和" w:date="2021-06-29T00:08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ascii="宋体" w:hAnsi="宋体" w:eastAsia="宋体"/>
          <w:sz w:val="24"/>
          <w:szCs w:val="28"/>
          <w:u w:val="none"/>
          <w:rPrChange w:id="124" w:author="唐 和" w:date="2021-06-29T00:09:00Z">
            <w:rPr>
              <w:rFonts w:ascii="宋体" w:hAnsi="宋体" w:eastAsia="宋体"/>
              <w:sz w:val="24"/>
              <w:szCs w:val="28"/>
              <w:u w:val="single"/>
            </w:rPr>
          </w:rPrChange>
        </w:rPr>
        <w:t>Mesh总线</w:t>
      </w:r>
      <w:del w:id="125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26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27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等架构，使得处理器性能得到充分利用。</w:delText>
        </w:r>
      </w:del>
      <w:ins w:id="128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29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图形处理器（</w:delText>
        </w:r>
      </w:del>
      <w:del w:id="130" w:author="唐 和" w:date="2021-06-29T00:08:00Z">
        <w:r>
          <w:rPr>
            <w:rFonts w:ascii="宋体" w:hAnsi="宋体" w:eastAsia="宋体"/>
            <w:sz w:val="24"/>
            <w:szCs w:val="28"/>
          </w:rPr>
          <w:delText>GPU）</w:delText>
        </w:r>
      </w:del>
      <w:del w:id="131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专门面对</w:delText>
        </w:r>
      </w:del>
      <w:del w:id="132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33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134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高并发</w:t>
      </w:r>
      <w:del w:id="135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36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37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的计算任务，</w:delText>
        </w:r>
      </w:del>
      <w:del w:id="138" w:author="唐 和" w:date="2021-06-29T00:08:00Z">
        <w:r>
          <w:rPr>
            <w:rFonts w:ascii="宋体" w:hAnsi="宋体" w:eastAsia="宋体"/>
            <w:sz w:val="24"/>
            <w:szCs w:val="28"/>
          </w:rPr>
          <w:delText>GPU的核达到上千个，在进行浮点数计算时表现出比CPU高得多的性能。</w:delText>
        </w:r>
      </w:del>
      <w:ins w:id="139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40" w:author="唐 和" w:date="2021-06-29T00:08:00Z">
        <w:r>
          <w:rPr>
            <w:rFonts w:ascii="宋体" w:hAnsi="宋体" w:eastAsia="宋体"/>
            <w:sz w:val="24"/>
            <w:szCs w:val="28"/>
          </w:rPr>
          <w:delText>CUDA是面向通用计算的</w:delText>
        </w:r>
      </w:del>
      <w:del w:id="141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4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ascii="宋体" w:hAnsi="宋体" w:eastAsia="宋体"/>
          <w:sz w:val="24"/>
          <w:szCs w:val="28"/>
          <w:u w:val="none"/>
          <w:rPrChange w:id="143" w:author="唐 和" w:date="2021-06-29T00:09:00Z">
            <w:rPr>
              <w:rFonts w:ascii="宋体" w:hAnsi="宋体" w:eastAsia="宋体"/>
              <w:sz w:val="24"/>
              <w:szCs w:val="28"/>
              <w:u w:val="single"/>
            </w:rPr>
          </w:rPrChange>
        </w:rPr>
        <w:t>GPU</w:t>
      </w:r>
      <w:del w:id="144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45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46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的并行计算平台和编程模型，定义了“主机</w:delText>
        </w:r>
      </w:del>
      <w:del w:id="147" w:author="唐 和" w:date="2021-06-29T00:08:00Z">
        <w:r>
          <w:rPr>
            <w:rFonts w:ascii="宋体" w:hAnsi="宋体" w:eastAsia="宋体"/>
            <w:sz w:val="24"/>
            <w:szCs w:val="28"/>
          </w:rPr>
          <w:delText>-设备”的编程模式。</w:delText>
        </w:r>
      </w:del>
      <w:ins w:id="148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49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多核</w:delText>
        </w:r>
      </w:del>
      <w:del w:id="150" w:author="唐 和" w:date="2021-06-29T00:08:00Z">
        <w:r>
          <w:rPr>
            <w:rFonts w:ascii="宋体" w:hAnsi="宋体" w:eastAsia="宋体"/>
            <w:sz w:val="24"/>
            <w:szCs w:val="28"/>
          </w:rPr>
          <w:delText>CPU-GPU计算平台对计算资源的调度方式主要有</w:delText>
        </w:r>
      </w:del>
      <w:del w:id="151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5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153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静态调度</w:t>
      </w:r>
      <w:del w:id="154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55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56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和</w:delText>
        </w:r>
      </w:del>
      <w:del w:id="157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58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159" w:author="唐 和" w:date="2021-06-29T00:08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hint="eastAsia" w:ascii="宋体" w:hAnsi="宋体" w:eastAsia="宋体"/>
          <w:sz w:val="24"/>
          <w:szCs w:val="28"/>
          <w:u w:val="none"/>
          <w:rPrChange w:id="160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动态调度</w:t>
      </w:r>
      <w:del w:id="161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6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63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，以及较难控制的</w:delText>
        </w:r>
      </w:del>
      <w:del w:id="164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65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166" w:author="唐 和" w:date="2021-06-29T00:08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hint="eastAsia" w:ascii="宋体" w:hAnsi="宋体" w:eastAsia="宋体"/>
          <w:sz w:val="24"/>
          <w:szCs w:val="28"/>
          <w:u w:val="none"/>
          <w:rPrChange w:id="167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动静态调度</w:t>
      </w:r>
      <w:del w:id="168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69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70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。</w:delText>
        </w:r>
      </w:del>
      <w:ins w:id="171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72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并行计算应用可分为</w:delText>
        </w:r>
      </w:del>
      <w:del w:id="173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74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175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负载可预测应用</w:t>
      </w:r>
      <w:del w:id="176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77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78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和</w:delText>
        </w:r>
      </w:del>
      <w:del w:id="179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80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ins w:id="181" w:author="唐 和" w:date="2021-06-29T00:08:00Z">
        <w:r>
          <w:rPr>
            <w:rFonts w:hint="eastAsia" w:ascii="宋体" w:hAnsi="宋体" w:eastAsia="宋体"/>
            <w:sz w:val="24"/>
            <w:szCs w:val="28"/>
          </w:rPr>
          <w:t>、</w:t>
        </w:r>
      </w:ins>
      <w:r>
        <w:rPr>
          <w:rFonts w:hint="eastAsia" w:ascii="宋体" w:hAnsi="宋体" w:eastAsia="宋体"/>
          <w:sz w:val="24"/>
          <w:szCs w:val="28"/>
          <w:u w:val="none"/>
          <w:rPrChange w:id="182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负载不可预测应用</w:t>
      </w:r>
      <w:del w:id="183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84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85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。</w:delText>
        </w:r>
      </w:del>
      <w:ins w:id="186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87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数据表示指能由</w:delText>
        </w:r>
      </w:del>
      <w:del w:id="188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89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hint="eastAsia" w:ascii="宋体" w:hAnsi="宋体" w:eastAsia="宋体"/>
          <w:sz w:val="24"/>
          <w:szCs w:val="28"/>
          <w:u w:val="none"/>
          <w:rPrChange w:id="190" w:author="唐 和" w:date="2021-06-29T00:09:00Z">
            <w:rPr>
              <w:rFonts w:hint="eastAsia" w:ascii="宋体" w:hAnsi="宋体" w:eastAsia="宋体"/>
              <w:sz w:val="24"/>
              <w:szCs w:val="28"/>
              <w:u w:val="single"/>
            </w:rPr>
          </w:rPrChange>
        </w:rPr>
        <w:t>硬件</w:t>
      </w:r>
      <w:del w:id="191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92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193" w:author="唐 和" w:date="2021-06-29T00:08:00Z">
        <w:r>
          <w:rPr>
            <w:rFonts w:hint="eastAsia" w:ascii="宋体" w:hAnsi="宋体" w:eastAsia="宋体"/>
            <w:sz w:val="24"/>
            <w:szCs w:val="28"/>
          </w:rPr>
          <w:delText>直接辨认的数据类型。</w:delText>
        </w:r>
      </w:del>
      <w:ins w:id="194" w:author="唐 和" w:date="2021-06-29T00:08:00Z">
        <w:r>
          <w:rPr>
            <w:rFonts w:hint="eastAsia" w:ascii="宋体" w:hAnsi="宋体" w:eastAsia="宋体"/>
            <w:sz w:val="24"/>
            <w:szCs w:val="28"/>
          </w:rPr>
          <w:t>；</w:t>
        </w:r>
      </w:ins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del w:id="195" w:author="唐 和" w:date="2021-06-29T00:08:00Z">
        <w:r>
          <w:rPr>
            <w:rFonts w:ascii="宋体" w:hAnsi="宋体" w:eastAsia="宋体"/>
            <w:sz w:val="24"/>
            <w:szCs w:val="28"/>
          </w:rPr>
          <w:delText>OpenMP是由OpenMP Architecture Review Board牵头提出的，用于</w:delText>
        </w:r>
      </w:del>
      <w:del w:id="196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197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r>
        <w:rPr>
          <w:rFonts w:ascii="宋体" w:hAnsi="宋体" w:eastAsia="宋体"/>
          <w:sz w:val="24"/>
          <w:szCs w:val="28"/>
          <w:u w:val="none"/>
          <w:rPrChange w:id="198" w:author="唐 和" w:date="2021-06-29T00:09:00Z">
            <w:rPr>
              <w:rFonts w:ascii="宋体" w:hAnsi="宋体" w:eastAsia="宋体"/>
              <w:sz w:val="24"/>
              <w:szCs w:val="28"/>
              <w:u w:val="single"/>
            </w:rPr>
          </w:rPrChange>
        </w:rPr>
        <w:t>共享内存并行系统</w:t>
      </w:r>
      <w:del w:id="199" w:author="唐 和" w:date="2021-06-29T00:08:00Z">
        <w:r>
          <w:rPr>
            <w:rFonts w:ascii="宋体" w:hAnsi="宋体" w:eastAsia="宋体"/>
            <w:sz w:val="24"/>
            <w:szCs w:val="28"/>
            <w:u w:val="none"/>
            <w:rPrChange w:id="200" w:author="唐 和" w:date="2021-06-29T00:09:00Z">
              <w:rPr>
                <w:rFonts w:ascii="宋体" w:hAnsi="宋体" w:eastAsia="宋体"/>
                <w:sz w:val="24"/>
                <w:szCs w:val="28"/>
                <w:u w:val="single"/>
              </w:rPr>
            </w:rPrChange>
          </w:rPr>
          <w:delText xml:space="preserve"> </w:delText>
        </w:r>
      </w:del>
      <w:del w:id="201" w:author="唐 和" w:date="2021-06-29T00:08:00Z">
        <w:r>
          <w:rPr>
            <w:rFonts w:ascii="宋体" w:hAnsi="宋体" w:eastAsia="宋体"/>
            <w:sz w:val="24"/>
            <w:szCs w:val="28"/>
          </w:rPr>
          <w:delText>的多处理器程序设计的一套指导性编译处理方案</w:delText>
        </w:r>
      </w:del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spacing w:line="360" w:lineRule="auto"/>
        <w:rPr>
          <w:del w:id="202" w:author="唐 和" w:date="2021-06-29T00:09:00Z"/>
          <w:rFonts w:ascii="宋体" w:hAnsi="宋体" w:eastAsia="宋体"/>
          <w:b/>
          <w:bCs/>
          <w:sz w:val="24"/>
          <w:szCs w:val="28"/>
        </w:rPr>
      </w:pPr>
    </w:p>
    <w:p>
      <w:pPr>
        <w:spacing w:line="360" w:lineRule="auto"/>
        <w:rPr>
          <w:del w:id="203" w:author="唐 和" w:date="2021-06-29T00:09:00Z"/>
          <w:rFonts w:ascii="宋体" w:hAnsi="宋体" w:eastAsia="宋体"/>
          <w:b/>
          <w:bCs/>
          <w:sz w:val="24"/>
          <w:szCs w:val="28"/>
        </w:rPr>
      </w:pPr>
    </w:p>
    <w:p>
      <w:pPr>
        <w:spacing w:line="360" w:lineRule="auto"/>
        <w:rPr>
          <w:del w:id="204" w:author="唐 和" w:date="2021-06-29T00:09:00Z"/>
          <w:rFonts w:ascii="宋体" w:hAnsi="宋体" w:eastAsia="宋体"/>
          <w:b/>
          <w:bCs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</w:p>
    <w:p>
      <w:pPr>
        <w:spacing w:line="360" w:lineRule="auto"/>
        <w:rPr>
          <w:ins w:id="205" w:author="唐 和" w:date="2021-06-29T00:09:00Z"/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选择题：</w:t>
      </w:r>
    </w:p>
    <w:p>
      <w:pPr>
        <w:spacing w:line="360" w:lineRule="auto"/>
        <w:rPr>
          <w:del w:id="206" w:author="唐 和" w:date="2021-06-29T00:09:00Z"/>
          <w:rFonts w:ascii="宋体" w:hAnsi="宋体" w:eastAsia="宋体"/>
          <w:b w:val="0"/>
          <w:bCs w:val="0"/>
          <w:sz w:val="24"/>
          <w:szCs w:val="28"/>
          <w:rPrChange w:id="207" w:author="唐 和" w:date="2021-06-29T00:10:00Z">
            <w:rPr>
              <w:del w:id="208" w:author="唐 和" w:date="2021-06-29T00:09:00Z"/>
              <w:rFonts w:ascii="宋体" w:hAnsi="宋体" w:eastAsia="宋体"/>
              <w:b/>
              <w:bCs/>
              <w:sz w:val="24"/>
              <w:szCs w:val="28"/>
            </w:rPr>
          </w:rPrChange>
        </w:rPr>
      </w:pPr>
      <w:ins w:id="209" w:author="唐 和" w:date="2021-06-29T00:09:00Z">
        <w:r>
          <w:rPr>
            <w:rFonts w:ascii="宋体" w:hAnsi="宋体" w:eastAsia="宋体"/>
            <w:b w:val="0"/>
            <w:bCs w:val="0"/>
            <w:sz w:val="24"/>
            <w:szCs w:val="28"/>
            <w:rPrChange w:id="210" w:author="唐 和" w:date="2021-06-29T00:10:00Z">
              <w:rPr>
                <w:rFonts w:ascii="宋体" w:hAnsi="宋体" w:eastAsia="宋体"/>
                <w:b/>
                <w:bCs/>
                <w:sz w:val="24"/>
                <w:szCs w:val="28"/>
              </w:rPr>
            </w:rPrChange>
          </w:rPr>
          <w:t>1.A 2.B 3.C 4.A 5.B 6.D 7.A 8.B 9.C 10.D</w:t>
        </w:r>
      </w:ins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212" w:author="唐 和" w:date="2021-06-29T00:09:00Z"/>
          <w:rFonts w:ascii="宋体" w:hAnsi="宋体" w:eastAsia="宋体"/>
          <w:sz w:val="24"/>
          <w:szCs w:val="28"/>
        </w:rPr>
        <w:pPrChange w:id="211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21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以下不属于处理器的任务的是（A）。</w:delText>
        </w:r>
      </w:del>
    </w:p>
    <w:p>
      <w:pPr>
        <w:spacing w:line="360" w:lineRule="auto"/>
        <w:ind w:left="420" w:firstLine="0" w:firstLineChars="0"/>
        <w:rPr>
          <w:del w:id="215" w:author="唐 和" w:date="2021-06-29T00:09:00Z"/>
          <w:rFonts w:ascii="宋体" w:hAnsi="宋体" w:eastAsia="宋体"/>
          <w:sz w:val="24"/>
          <w:szCs w:val="28"/>
        </w:rPr>
        <w:pPrChange w:id="214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1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217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1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 xml:space="preserve">生成指令 </w:delText>
        </w:r>
      </w:del>
      <w:del w:id="219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B</w:delText>
        </w:r>
      </w:del>
      <w:del w:id="22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2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取出指令</w:delText>
        </w:r>
      </w:del>
    </w:p>
    <w:p>
      <w:pPr>
        <w:spacing w:line="360" w:lineRule="auto"/>
        <w:ind w:left="420" w:firstLine="0" w:firstLineChars="0"/>
        <w:rPr>
          <w:del w:id="223" w:author="唐 和" w:date="2021-06-29T00:09:00Z"/>
          <w:rFonts w:ascii="宋体" w:hAnsi="宋体" w:eastAsia="宋体"/>
          <w:sz w:val="24"/>
          <w:szCs w:val="28"/>
        </w:rPr>
        <w:pPrChange w:id="222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2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225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2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 xml:space="preserve">解释指令 </w:delText>
        </w:r>
      </w:del>
      <w:del w:id="227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D</w:delText>
        </w:r>
      </w:del>
      <w:del w:id="228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>:</w:delText>
        </w:r>
      </w:del>
      <w:del w:id="22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执行指令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231" w:author="唐 和" w:date="2021-06-29T00:09:00Z"/>
          <w:rFonts w:ascii="宋体" w:hAnsi="宋体" w:eastAsia="宋体"/>
          <w:sz w:val="24"/>
          <w:szCs w:val="28"/>
        </w:rPr>
        <w:pPrChange w:id="230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23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时钟频率</w:delText>
        </w:r>
      </w:del>
      <w:del w:id="233" w:author="唐 和" w:date="2021-06-29T00:09:00Z">
        <w:r>
          <w:rPr>
            <w:rFonts w:ascii="宋体" w:hAnsi="宋体" w:eastAsia="宋体"/>
            <w:sz w:val="24"/>
            <w:szCs w:val="28"/>
          </w:rPr>
          <w:delText>是指同步</w:delText>
        </w:r>
      </w:del>
      <w:del w:id="23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电路中时钟的基础频率，它以（B）</w:delText>
        </w:r>
      </w:del>
      <w:del w:id="235" w:author="唐 和" w:date="2021-06-29T00:09:00Z">
        <w:r>
          <w:rPr>
            <w:rFonts w:ascii="宋体" w:hAnsi="宋体" w:eastAsia="宋体"/>
            <w:sz w:val="24"/>
            <w:szCs w:val="28"/>
          </w:rPr>
          <w:delText>来度量，</w:delText>
        </w:r>
      </w:del>
      <w:del w:id="23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单位为赫兹。</w:delText>
        </w:r>
      </w:del>
    </w:p>
    <w:p>
      <w:pPr>
        <w:spacing w:line="360" w:lineRule="auto"/>
        <w:ind w:left="420" w:firstLine="0" w:firstLineChars="0"/>
        <w:rPr>
          <w:del w:id="238" w:author="唐 和" w:date="2021-06-29T00:09:00Z"/>
          <w:rFonts w:ascii="宋体" w:hAnsi="宋体" w:eastAsia="宋体"/>
          <w:sz w:val="24"/>
          <w:szCs w:val="28"/>
        </w:rPr>
        <w:pPrChange w:id="237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3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24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41" w:author="唐 和" w:date="2021-06-29T00:09:00Z">
        <w:r>
          <w:rPr>
            <w:rFonts w:ascii="宋体" w:hAnsi="宋体" w:eastAsia="宋体"/>
            <w:sz w:val="24"/>
            <w:szCs w:val="28"/>
          </w:rPr>
          <w:delText>每秒</w:delText>
        </w:r>
      </w:del>
      <w:del w:id="24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指令周期</w:delText>
        </w:r>
      </w:del>
      <w:del w:id="243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B</w:delText>
        </w:r>
      </w:del>
      <w:del w:id="244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45" w:author="唐 和" w:date="2021-06-29T00:09:00Z">
        <w:r>
          <w:rPr>
            <w:rFonts w:ascii="宋体" w:hAnsi="宋体" w:eastAsia="宋体"/>
            <w:sz w:val="24"/>
            <w:szCs w:val="28"/>
          </w:rPr>
          <w:delText>每秒</w:delText>
        </w:r>
      </w:del>
      <w:del w:id="24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时钟周期</w:delText>
        </w:r>
      </w:del>
    </w:p>
    <w:p>
      <w:pPr>
        <w:spacing w:line="360" w:lineRule="auto"/>
        <w:ind w:left="420" w:firstLine="0" w:firstLineChars="0"/>
        <w:rPr>
          <w:del w:id="248" w:author="唐 和" w:date="2021-06-29T00:09:00Z"/>
          <w:rFonts w:ascii="宋体" w:hAnsi="宋体" w:eastAsia="宋体"/>
          <w:sz w:val="24"/>
          <w:szCs w:val="28"/>
        </w:rPr>
        <w:pPrChange w:id="247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4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25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5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每秒机器周期</w:delText>
        </w:r>
      </w:del>
      <w:del w:id="252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D</w:delText>
        </w:r>
      </w:del>
      <w:del w:id="25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5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每秒状态周期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256" w:author="唐 和" w:date="2021-06-29T00:09:00Z"/>
          <w:rFonts w:ascii="宋体" w:hAnsi="宋体" w:eastAsia="宋体"/>
          <w:sz w:val="24"/>
          <w:szCs w:val="28"/>
        </w:rPr>
        <w:pPrChange w:id="255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257" w:author="唐 和" w:date="2021-06-29T00:09:00Z">
        <w:r>
          <w:rPr>
            <w:rFonts w:ascii="宋体" w:hAnsi="宋体" w:eastAsia="宋体"/>
            <w:sz w:val="24"/>
            <w:szCs w:val="28"/>
          </w:rPr>
          <w:delText>CPU</w:delText>
        </w:r>
      </w:del>
      <w:del w:id="25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倾向并行运算的设计越来越多，以下不属于并行实现方式的是（C）。</w:delText>
        </w:r>
      </w:del>
    </w:p>
    <w:p>
      <w:pPr>
        <w:spacing w:line="360" w:lineRule="auto"/>
        <w:ind w:left="420" w:firstLine="0" w:firstLineChars="0"/>
        <w:rPr>
          <w:del w:id="260" w:author="唐 和" w:date="2021-06-29T00:09:00Z"/>
          <w:rFonts w:ascii="宋体" w:hAnsi="宋体" w:eastAsia="宋体"/>
          <w:sz w:val="24"/>
          <w:szCs w:val="28"/>
        </w:rPr>
        <w:pPrChange w:id="259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6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262" w:author="唐 和" w:date="2021-06-28T22:44:00Z">
        <w:r>
          <w:rPr>
            <w:rFonts w:ascii="宋体" w:hAnsi="宋体" w:eastAsia="宋体"/>
            <w:sz w:val="24"/>
            <w:szCs w:val="28"/>
          </w:rPr>
          <w:delText xml:space="preserve">: </w:delText>
        </w:r>
      </w:del>
      <w:del w:id="26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指令级并行</w:delText>
        </w:r>
      </w:del>
      <w:del w:id="264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B</w:delText>
        </w:r>
      </w:del>
      <w:del w:id="265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66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267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线程级并行</w:delText>
        </w:r>
      </w:del>
    </w:p>
    <w:p>
      <w:pPr>
        <w:spacing w:line="360" w:lineRule="auto"/>
        <w:ind w:left="420" w:firstLine="0" w:firstLineChars="0"/>
        <w:rPr>
          <w:del w:id="269" w:author="唐 和" w:date="2021-06-29T00:09:00Z"/>
          <w:rFonts w:ascii="宋体" w:hAnsi="宋体" w:eastAsia="宋体"/>
          <w:sz w:val="24"/>
          <w:szCs w:val="28"/>
        </w:rPr>
        <w:pPrChange w:id="268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70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271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72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27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时钟周期并行</w:delText>
        </w:r>
      </w:del>
      <w:del w:id="274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D</w:delText>
        </w:r>
      </w:del>
      <w:del w:id="275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76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277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数据并行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279" w:author="唐 和" w:date="2021-06-29T00:09:00Z"/>
          <w:rFonts w:ascii="宋体" w:hAnsi="宋体" w:eastAsia="宋体"/>
          <w:sz w:val="24"/>
          <w:szCs w:val="28"/>
        </w:rPr>
        <w:pPrChange w:id="278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280" w:author="唐 和" w:date="2021-06-29T00:09:00Z">
        <w:r>
          <w:rPr>
            <w:rFonts w:ascii="宋体" w:hAnsi="宋体" w:eastAsia="宋体"/>
            <w:sz w:val="24"/>
            <w:szCs w:val="28"/>
          </w:rPr>
          <w:delText>多核技</w:delText>
        </w:r>
      </w:del>
      <w:del w:id="28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术是指把多个</w:delText>
        </w:r>
      </w:del>
      <w:del w:id="282" w:author="唐 和" w:date="2021-06-29T00:09:00Z">
        <w:r>
          <w:rPr>
            <w:rFonts w:ascii="宋体" w:hAnsi="宋体" w:eastAsia="宋体"/>
            <w:sz w:val="24"/>
            <w:szCs w:val="28"/>
          </w:rPr>
          <w:delText>CPU</w:delText>
        </w:r>
      </w:del>
      <w:del w:id="28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内核</w:delText>
        </w:r>
      </w:del>
      <w:del w:id="284" w:author="唐 和" w:date="2021-06-29T00:09:00Z">
        <w:r>
          <w:rPr>
            <w:rFonts w:ascii="宋体" w:hAnsi="宋体" w:eastAsia="宋体"/>
            <w:sz w:val="24"/>
            <w:szCs w:val="28"/>
          </w:rPr>
          <w:delText>集成到</w:delText>
        </w:r>
      </w:del>
      <w:del w:id="28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（A）中，</w:delText>
        </w:r>
      </w:del>
      <w:del w:id="286" w:author="唐 和" w:date="2021-06-29T00:09:00Z">
        <w:r>
          <w:rPr>
            <w:rFonts w:ascii="宋体" w:hAnsi="宋体" w:eastAsia="宋体"/>
            <w:sz w:val="24"/>
            <w:szCs w:val="28"/>
          </w:rPr>
          <w:delText>使得多个不同的线程可以在不同的</w:delText>
        </w:r>
      </w:del>
      <w:del w:id="287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内核</w:delText>
        </w:r>
      </w:del>
      <w:del w:id="288" w:author="唐 和" w:date="2021-06-29T00:09:00Z">
        <w:r>
          <w:rPr>
            <w:rFonts w:ascii="宋体" w:hAnsi="宋体" w:eastAsia="宋体"/>
            <w:sz w:val="24"/>
            <w:szCs w:val="28"/>
          </w:rPr>
          <w:delText>中同时执行</w:delText>
        </w:r>
      </w:del>
      <w:del w:id="28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。</w:delText>
        </w:r>
      </w:del>
    </w:p>
    <w:p>
      <w:pPr>
        <w:spacing w:line="360" w:lineRule="auto"/>
        <w:ind w:left="420" w:firstLine="0" w:firstLineChars="0"/>
        <w:rPr>
          <w:del w:id="291" w:author="唐 和" w:date="2021-06-29T00:09:00Z"/>
          <w:rFonts w:ascii="宋体" w:hAnsi="宋体" w:eastAsia="宋体"/>
          <w:sz w:val="24"/>
          <w:szCs w:val="28"/>
        </w:rPr>
        <w:pPrChange w:id="290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29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29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94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29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单个集成电路芯片</w:delText>
        </w:r>
      </w:del>
      <w:del w:id="296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B</w:delText>
        </w:r>
      </w:del>
      <w:del w:id="297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298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29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多个集成电路芯片</w:delText>
        </w:r>
      </w:del>
    </w:p>
    <w:p>
      <w:pPr>
        <w:spacing w:line="360" w:lineRule="auto"/>
        <w:ind w:left="420" w:firstLine="0" w:firstLineChars="0"/>
        <w:rPr>
          <w:del w:id="301" w:author="唐 和" w:date="2021-06-29T00:09:00Z"/>
          <w:rFonts w:ascii="宋体" w:hAnsi="宋体" w:eastAsia="宋体"/>
          <w:sz w:val="24"/>
          <w:szCs w:val="28"/>
        </w:rPr>
        <w:pPrChange w:id="300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0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30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04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30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单个非集成电路芯片</w:delText>
        </w:r>
      </w:del>
      <w:del w:id="306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D</w:delText>
        </w:r>
      </w:del>
      <w:del w:id="307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08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30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多个非集成电路芯片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311" w:author="唐 和" w:date="2021-06-29T00:09:00Z"/>
          <w:rFonts w:ascii="宋体" w:hAnsi="宋体" w:eastAsia="宋体"/>
          <w:sz w:val="24"/>
          <w:szCs w:val="28"/>
        </w:rPr>
        <w:pPrChange w:id="310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312" w:author="唐 和" w:date="2021-06-29T00:09:00Z">
        <w:r>
          <w:rPr>
            <w:rFonts w:ascii="宋体" w:hAnsi="宋体" w:eastAsia="宋体"/>
            <w:sz w:val="24"/>
            <w:szCs w:val="28"/>
          </w:rPr>
          <w:delText>OpenMP的编程模型以</w:delText>
        </w:r>
      </w:del>
      <w:del w:id="31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（B）</w:delText>
        </w:r>
      </w:del>
      <w:del w:id="314" w:author="唐 和" w:date="2021-06-29T00:09:00Z">
        <w:r>
          <w:rPr>
            <w:rFonts w:ascii="宋体" w:hAnsi="宋体" w:eastAsia="宋体"/>
            <w:sz w:val="24"/>
            <w:szCs w:val="28"/>
          </w:rPr>
          <w:delText>为基础，</w:delText>
        </w:r>
      </w:del>
      <w:del w:id="31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通过编译执导语句和相关的API函数，</w:delText>
        </w:r>
      </w:del>
      <w:del w:id="316" w:author="唐 和" w:date="2021-06-29T00:09:00Z">
        <w:r>
          <w:rPr>
            <w:rFonts w:ascii="宋体" w:hAnsi="宋体" w:eastAsia="宋体"/>
            <w:sz w:val="24"/>
            <w:szCs w:val="28"/>
          </w:rPr>
          <w:delText>采用</w:delText>
        </w:r>
      </w:del>
      <w:del w:id="317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Fork-Join</w:delText>
        </w:r>
      </w:del>
      <w:del w:id="318" w:author="唐 和" w:date="2021-06-29T00:09:00Z">
        <w:r>
          <w:rPr>
            <w:rFonts w:ascii="宋体" w:hAnsi="宋体" w:eastAsia="宋体"/>
            <w:sz w:val="24"/>
            <w:szCs w:val="28"/>
          </w:rPr>
          <w:delText>的形式，</w:delText>
        </w:r>
      </w:del>
      <w:del w:id="31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使程序通过多线程在多核上并行执行，提高计算速度。</w:delText>
        </w:r>
      </w:del>
    </w:p>
    <w:p>
      <w:pPr>
        <w:spacing w:line="360" w:lineRule="auto"/>
        <w:ind w:left="420" w:firstLine="0" w:firstLineChars="0"/>
        <w:rPr>
          <w:del w:id="321" w:author="唐 和" w:date="2021-06-29T00:09:00Z"/>
          <w:rFonts w:ascii="宋体" w:hAnsi="宋体" w:eastAsia="宋体"/>
          <w:sz w:val="24"/>
          <w:szCs w:val="28"/>
        </w:rPr>
        <w:pPrChange w:id="320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2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32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24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32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进程</w:delText>
        </w:r>
      </w:del>
      <w:del w:id="326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    B</w:delText>
        </w:r>
      </w:del>
      <w:del w:id="327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28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329" w:author="唐 和" w:date="2021-06-29T00:09:00Z">
        <w:r>
          <w:rPr>
            <w:rFonts w:ascii="宋体" w:hAnsi="宋体" w:eastAsia="宋体"/>
            <w:sz w:val="24"/>
            <w:szCs w:val="28"/>
          </w:rPr>
          <w:delText>线程</w:delText>
        </w:r>
      </w:del>
    </w:p>
    <w:p>
      <w:pPr>
        <w:spacing w:line="360" w:lineRule="auto"/>
        <w:ind w:left="420" w:firstLine="0" w:firstLineChars="0"/>
        <w:rPr>
          <w:del w:id="331" w:author="唐 和" w:date="2021-06-29T00:09:00Z"/>
          <w:rFonts w:ascii="宋体" w:hAnsi="宋体" w:eastAsia="宋体"/>
          <w:sz w:val="24"/>
          <w:szCs w:val="28"/>
        </w:rPr>
        <w:pPrChange w:id="330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3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33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34" w:author="唐 和" w:date="2021-06-28T22:44:00Z">
        <w:r>
          <w:rPr>
            <w:rFonts w:hint="eastAsia" w:ascii="宋体" w:hAnsi="宋体" w:eastAsia="宋体"/>
            <w:sz w:val="24"/>
            <w:szCs w:val="28"/>
          </w:rPr>
          <w:delText xml:space="preserve"> </w:delText>
        </w:r>
      </w:del>
      <w:del w:id="33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程序代码</w:delText>
        </w:r>
      </w:del>
      <w:del w:id="336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D</w:delText>
        </w:r>
      </w:del>
      <w:del w:id="337" w:author="唐 和" w:date="2021-06-28T22:44:00Z">
        <w:r>
          <w:rPr>
            <w:rFonts w:ascii="宋体" w:hAnsi="宋体" w:eastAsia="宋体"/>
            <w:sz w:val="24"/>
            <w:szCs w:val="28"/>
          </w:rPr>
          <w:delText xml:space="preserve">: </w:delText>
        </w:r>
      </w:del>
      <w:del w:id="33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指令系统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340" w:author="唐 和" w:date="2021-06-29T00:09:00Z"/>
          <w:rFonts w:ascii="宋体" w:hAnsi="宋体" w:eastAsia="宋体"/>
          <w:sz w:val="24"/>
          <w:szCs w:val="28"/>
        </w:rPr>
        <w:pPrChange w:id="339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34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合理定义相应的线程参数能够加速GPU的并行，以下不属于C</w:delText>
        </w:r>
      </w:del>
      <w:del w:id="342" w:author="唐 和" w:date="2021-06-29T00:09:00Z">
        <w:r>
          <w:rPr>
            <w:rFonts w:ascii="宋体" w:hAnsi="宋体" w:eastAsia="宋体"/>
            <w:sz w:val="24"/>
            <w:szCs w:val="28"/>
          </w:rPr>
          <w:delText>UDA</w:delText>
        </w:r>
      </w:del>
      <w:del w:id="34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编程时对线程的管理模式的是（</w:delText>
        </w:r>
      </w:del>
      <w:del w:id="344" w:author="唐 和" w:date="2021-06-29T00:09:00Z">
        <w:r>
          <w:rPr>
            <w:rFonts w:ascii="宋体" w:hAnsi="宋体" w:eastAsia="宋体"/>
            <w:sz w:val="24"/>
            <w:szCs w:val="28"/>
          </w:rPr>
          <w:delText>D</w:delText>
        </w:r>
      </w:del>
      <w:del w:id="34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）。</w:delText>
        </w:r>
      </w:del>
    </w:p>
    <w:p>
      <w:pPr>
        <w:spacing w:line="360" w:lineRule="auto"/>
        <w:ind w:left="420" w:firstLine="0" w:firstLineChars="0"/>
        <w:rPr>
          <w:del w:id="347" w:author="唐 和" w:date="2021-06-29T00:09:00Z"/>
          <w:rFonts w:ascii="宋体" w:hAnsi="宋体" w:eastAsia="宋体"/>
          <w:sz w:val="24"/>
          <w:szCs w:val="28"/>
        </w:rPr>
        <w:pPrChange w:id="346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4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349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50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 xml:space="preserve">线程 </w:delText>
        </w:r>
      </w:del>
      <w:del w:id="351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B</w:delText>
        </w:r>
      </w:del>
      <w:del w:id="352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5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线程块</w:delText>
        </w:r>
      </w:del>
    </w:p>
    <w:p>
      <w:pPr>
        <w:spacing w:line="360" w:lineRule="auto"/>
        <w:ind w:left="420" w:firstLine="0" w:firstLineChars="0"/>
        <w:rPr>
          <w:del w:id="355" w:author="唐 和" w:date="2021-06-29T00:09:00Z"/>
          <w:rFonts w:ascii="宋体" w:hAnsi="宋体" w:eastAsia="宋体"/>
          <w:sz w:val="24"/>
          <w:szCs w:val="28"/>
        </w:rPr>
        <w:pPrChange w:id="354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5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357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5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网格</w:delText>
        </w:r>
      </w:del>
      <w:del w:id="359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 D</w:delText>
        </w:r>
      </w:del>
      <w:del w:id="36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6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线程周期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363" w:author="唐 和" w:date="2021-06-29T00:09:00Z"/>
          <w:rFonts w:ascii="宋体" w:hAnsi="宋体" w:eastAsia="宋体"/>
          <w:sz w:val="24"/>
          <w:szCs w:val="28"/>
        </w:rPr>
        <w:pPrChange w:id="362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36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（A）</w:delText>
        </w:r>
      </w:del>
      <w:del w:id="365" w:author="唐 和" w:date="2021-06-29T00:09:00Z">
        <w:r>
          <w:rPr>
            <w:rFonts w:ascii="宋体" w:hAnsi="宋体" w:eastAsia="宋体"/>
            <w:sz w:val="24"/>
            <w:szCs w:val="28"/>
          </w:rPr>
          <w:delText>是资源分配的最小单位，</w:delText>
        </w:r>
      </w:del>
      <w:del w:id="36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（A）</w:delText>
        </w:r>
      </w:del>
      <w:del w:id="367" w:author="唐 和" w:date="2021-06-29T00:09:00Z">
        <w:r>
          <w:rPr>
            <w:rFonts w:ascii="宋体" w:hAnsi="宋体" w:eastAsia="宋体"/>
            <w:sz w:val="24"/>
            <w:szCs w:val="28"/>
          </w:rPr>
          <w:delText>是CPU调度的最小单位</w:delText>
        </w:r>
      </w:del>
      <w:del w:id="36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。</w:delText>
        </w:r>
      </w:del>
    </w:p>
    <w:p>
      <w:pPr>
        <w:spacing w:line="360" w:lineRule="auto"/>
        <w:ind w:left="420" w:firstLine="0" w:firstLineChars="0"/>
        <w:rPr>
          <w:del w:id="370" w:author="唐 和" w:date="2021-06-29T00:09:00Z"/>
          <w:rFonts w:ascii="宋体" w:hAnsi="宋体" w:eastAsia="宋体"/>
          <w:sz w:val="24"/>
          <w:szCs w:val="28"/>
        </w:rPr>
        <w:pPrChange w:id="369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7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372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7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进程；线程</w:delText>
        </w:r>
      </w:del>
      <w:del w:id="374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B</w:delText>
        </w:r>
      </w:del>
      <w:del w:id="375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7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线程；进程</w:delText>
        </w:r>
      </w:del>
    </w:p>
    <w:p>
      <w:pPr>
        <w:spacing w:line="360" w:lineRule="auto"/>
        <w:ind w:left="420" w:firstLine="0" w:firstLineChars="0"/>
        <w:rPr>
          <w:del w:id="378" w:author="唐 和" w:date="2021-06-29T00:09:00Z"/>
          <w:rFonts w:ascii="宋体" w:hAnsi="宋体" w:eastAsia="宋体"/>
          <w:sz w:val="24"/>
          <w:szCs w:val="28"/>
        </w:rPr>
        <w:pPrChange w:id="377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7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38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8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进程；管程</w:delText>
        </w:r>
      </w:del>
      <w:del w:id="382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D</w:delText>
        </w:r>
      </w:del>
      <w:del w:id="38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38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管程；线程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386" w:author="唐 和" w:date="2021-06-29T00:09:00Z"/>
          <w:rFonts w:ascii="宋体" w:hAnsi="宋体" w:eastAsia="宋体"/>
          <w:sz w:val="24"/>
          <w:szCs w:val="28"/>
        </w:rPr>
        <w:pPrChange w:id="385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387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OpenMP提供了一组API函数用于控制并发线程的某些行为，以下（B）是omp_set_num_threads函数的作用。</w:delText>
        </w:r>
      </w:del>
    </w:p>
    <w:p>
      <w:pPr>
        <w:spacing w:line="360" w:lineRule="auto"/>
        <w:ind w:left="420" w:firstLine="0" w:firstLineChars="0"/>
        <w:rPr>
          <w:del w:id="389" w:author="唐 和" w:date="2021-06-29T00:09:00Z"/>
          <w:rFonts w:ascii="宋体" w:hAnsi="宋体" w:eastAsia="宋体"/>
          <w:sz w:val="24"/>
          <w:szCs w:val="28"/>
        </w:rPr>
        <w:pPrChange w:id="388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90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391" w:author="唐 和" w:date="2021-06-28T22:44:00Z">
        <w:r>
          <w:rPr>
            <w:rFonts w:ascii="宋体" w:hAnsi="宋体" w:eastAsia="宋体"/>
            <w:sz w:val="24"/>
            <w:szCs w:val="28"/>
          </w:rPr>
          <w:delText xml:space="preserve">: </w:delText>
        </w:r>
      </w:del>
      <w:del w:id="39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返回线程号</w:delText>
        </w:r>
      </w:del>
      <w:del w:id="393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          B</w:delText>
        </w:r>
      </w:del>
      <w:del w:id="394" w:author="唐 和" w:date="2021-06-28T22:44:00Z">
        <w:r>
          <w:rPr>
            <w:rFonts w:ascii="宋体" w:hAnsi="宋体" w:eastAsia="宋体"/>
            <w:sz w:val="24"/>
            <w:szCs w:val="28"/>
          </w:rPr>
          <w:delText xml:space="preserve">: </w:delText>
        </w:r>
      </w:del>
      <w:del w:id="395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设置后续并行域中的线程个数</w:delText>
        </w:r>
      </w:del>
    </w:p>
    <w:p>
      <w:pPr>
        <w:spacing w:line="360" w:lineRule="auto"/>
        <w:ind w:left="420" w:firstLine="0" w:firstLineChars="0"/>
        <w:rPr>
          <w:del w:id="397" w:author="唐 和" w:date="2021-06-29T00:09:00Z"/>
          <w:rFonts w:ascii="宋体" w:hAnsi="宋体" w:eastAsia="宋体"/>
          <w:sz w:val="24"/>
          <w:szCs w:val="28"/>
        </w:rPr>
        <w:pPrChange w:id="396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39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399" w:author="唐 和" w:date="2021-06-28T22:44:00Z">
        <w:r>
          <w:rPr>
            <w:rFonts w:ascii="宋体" w:hAnsi="宋体" w:eastAsia="宋体"/>
            <w:sz w:val="24"/>
            <w:szCs w:val="28"/>
          </w:rPr>
          <w:delText xml:space="preserve">: </w:delText>
        </w:r>
      </w:del>
      <w:del w:id="400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返回当前并行域中的线程数</w:delText>
        </w:r>
      </w:del>
      <w:del w:id="401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D</w:delText>
        </w:r>
      </w:del>
      <w:del w:id="402" w:author="唐 和" w:date="2021-06-28T22:44:00Z">
        <w:r>
          <w:rPr>
            <w:rFonts w:ascii="宋体" w:hAnsi="宋体" w:eastAsia="宋体"/>
            <w:sz w:val="24"/>
            <w:szCs w:val="28"/>
          </w:rPr>
          <w:delText xml:space="preserve">: </w:delText>
        </w:r>
      </w:del>
      <w:del w:id="40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返回系统中处理器的个数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405" w:author="唐 和" w:date="2021-06-29T00:09:00Z"/>
          <w:rFonts w:ascii="宋体" w:hAnsi="宋体" w:eastAsia="宋体"/>
          <w:sz w:val="24"/>
          <w:szCs w:val="28"/>
        </w:rPr>
        <w:pPrChange w:id="404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40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（C）是GPU执行指令的基本单位。</w:delText>
        </w:r>
      </w:del>
    </w:p>
    <w:p>
      <w:pPr>
        <w:spacing w:line="360" w:lineRule="auto"/>
        <w:ind w:left="420" w:firstLine="0" w:firstLineChars="0"/>
        <w:rPr>
          <w:del w:id="408" w:author="唐 和" w:date="2021-06-29T00:09:00Z"/>
          <w:rFonts w:ascii="宋体" w:hAnsi="宋体" w:eastAsia="宋体"/>
          <w:sz w:val="24"/>
          <w:szCs w:val="28"/>
        </w:rPr>
        <w:pPrChange w:id="407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40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41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1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流处理器</w:delText>
        </w:r>
      </w:del>
      <w:del w:id="412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  B</w:delText>
        </w:r>
      </w:del>
      <w:del w:id="41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1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指令控制单元</w:delText>
        </w:r>
      </w:del>
      <w:del w:id="415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</w:delText>
        </w:r>
      </w:del>
    </w:p>
    <w:p>
      <w:pPr>
        <w:spacing w:line="360" w:lineRule="auto"/>
        <w:ind w:left="420" w:firstLine="0" w:firstLineChars="0"/>
        <w:rPr>
          <w:del w:id="417" w:author="唐 和" w:date="2021-06-29T00:09:00Z"/>
          <w:rFonts w:ascii="宋体" w:hAnsi="宋体" w:eastAsia="宋体"/>
          <w:sz w:val="24"/>
          <w:szCs w:val="28"/>
        </w:rPr>
        <w:pPrChange w:id="416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418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419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20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流多处理器</w:delText>
        </w:r>
      </w:del>
      <w:del w:id="421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D</w:delText>
        </w:r>
      </w:del>
      <w:del w:id="422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23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寄存器和缓存</w:delText>
        </w:r>
      </w:del>
    </w:p>
    <w:p>
      <w:pPr>
        <w:numPr>
          <w:ilvl w:val="0"/>
          <w:numId w:val="2"/>
        </w:numPr>
        <w:spacing w:line="360" w:lineRule="auto"/>
        <w:ind w:left="420" w:hanging="420" w:firstLineChars="0"/>
        <w:rPr>
          <w:del w:id="425" w:author="唐 和" w:date="2021-06-29T00:09:00Z"/>
          <w:rFonts w:ascii="宋体" w:hAnsi="宋体" w:eastAsia="宋体"/>
          <w:sz w:val="24"/>
          <w:szCs w:val="28"/>
        </w:rPr>
        <w:pPrChange w:id="424" w:author="唐 和" w:date="2021-06-29T00:09:00Z">
          <w:pPr>
            <w:pStyle w:val="11"/>
            <w:numPr>
              <w:ilvl w:val="0"/>
              <w:numId w:val="2"/>
            </w:numPr>
            <w:spacing w:line="360" w:lineRule="auto"/>
            <w:ind w:left="420" w:hanging="420" w:firstLineChars="0"/>
          </w:pPr>
        </w:pPrChange>
      </w:pPr>
      <w:del w:id="426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GPU是通过大量（D）并行执行达到高速计算的目的。</w:delText>
        </w:r>
      </w:del>
    </w:p>
    <w:p>
      <w:pPr>
        <w:spacing w:line="360" w:lineRule="auto"/>
        <w:ind w:left="420" w:firstLine="0" w:firstLineChars="0"/>
        <w:rPr>
          <w:del w:id="428" w:author="唐 和" w:date="2021-06-29T00:09:00Z"/>
          <w:rFonts w:ascii="宋体" w:hAnsi="宋体" w:eastAsia="宋体"/>
          <w:sz w:val="24"/>
          <w:szCs w:val="28"/>
        </w:rPr>
        <w:pPrChange w:id="427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42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A</w:delText>
        </w:r>
      </w:del>
      <w:del w:id="430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31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进程</w:delText>
        </w:r>
      </w:del>
      <w:del w:id="432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B</w:delText>
        </w:r>
      </w:del>
      <w:del w:id="433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34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程序</w:delText>
        </w:r>
      </w:del>
    </w:p>
    <w:p>
      <w:pPr>
        <w:spacing w:line="360" w:lineRule="auto"/>
        <w:ind w:left="420" w:firstLine="0" w:firstLineChars="0"/>
        <w:rPr>
          <w:del w:id="436" w:author="唐 和" w:date="2021-06-29T00:09:00Z"/>
          <w:rFonts w:ascii="宋体" w:hAnsi="宋体" w:eastAsia="宋体"/>
          <w:sz w:val="24"/>
          <w:szCs w:val="28"/>
        </w:rPr>
        <w:pPrChange w:id="435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  <w:del w:id="437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438" w:author="唐 和" w:date="2021-06-28T22:44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39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管程</w:delText>
        </w:r>
      </w:del>
      <w:del w:id="440" w:author="唐 和" w:date="2021-06-29T00:09:00Z">
        <w:r>
          <w:rPr>
            <w:rFonts w:ascii="宋体" w:hAnsi="宋体" w:eastAsia="宋体"/>
            <w:sz w:val="24"/>
            <w:szCs w:val="28"/>
          </w:rPr>
          <w:delText xml:space="preserve">      D</w:delText>
        </w:r>
      </w:del>
      <w:del w:id="441" w:author="唐 和" w:date="2021-06-28T22:45:00Z">
        <w:r>
          <w:rPr>
            <w:rFonts w:ascii="宋体" w:hAnsi="宋体" w:eastAsia="宋体"/>
            <w:sz w:val="24"/>
            <w:szCs w:val="28"/>
          </w:rPr>
          <w:delText>:</w:delText>
        </w:r>
      </w:del>
      <w:del w:id="442" w:author="唐 和" w:date="2021-06-29T00:09:00Z">
        <w:r>
          <w:rPr>
            <w:rFonts w:hint="eastAsia" w:ascii="宋体" w:hAnsi="宋体" w:eastAsia="宋体"/>
            <w:sz w:val="24"/>
            <w:szCs w:val="28"/>
          </w:rPr>
          <w:delText>线程</w:delText>
        </w:r>
      </w:del>
    </w:p>
    <w:p>
      <w:pPr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  <w:pPrChange w:id="443" w:author="唐 和" w:date="2021-06-29T00:09:00Z">
          <w:pPr>
            <w:pStyle w:val="11"/>
            <w:spacing w:line="360" w:lineRule="auto"/>
            <w:ind w:left="420" w:firstLine="0" w:firstLineChars="0"/>
          </w:pPr>
        </w:pPrChange>
      </w:pPr>
    </w:p>
    <w:p>
      <w:pPr>
        <w:pStyle w:val="11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问答题：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del w:id="444" w:author="唐 和" w:date="2021-06-29T00:10:00Z"/>
          <w:rFonts w:ascii="宋体" w:hAnsi="宋体" w:eastAsia="宋体"/>
          <w:b w:val="0"/>
          <w:bCs w:val="0"/>
          <w:sz w:val="24"/>
          <w:szCs w:val="28"/>
          <w:rPrChange w:id="445" w:author="唐 和" w:date="2021-06-29T00:10:00Z">
            <w:rPr>
              <w:del w:id="446" w:author="唐 和" w:date="2021-06-29T00:10:00Z"/>
              <w:rFonts w:ascii="宋体" w:hAnsi="宋体" w:eastAsia="宋体"/>
              <w:b/>
              <w:bCs/>
              <w:sz w:val="24"/>
              <w:szCs w:val="28"/>
            </w:rPr>
          </w:rPrChange>
        </w:rPr>
      </w:pPr>
      <w:ins w:id="447" w:author="唐 和" w:date="2021-06-29T00:10:00Z">
        <w:r>
          <w:rPr>
            <w:rFonts w:ascii="宋体" w:hAnsi="宋体" w:eastAsia="宋体"/>
            <w:b w:val="0"/>
            <w:bCs w:val="0"/>
            <w:sz w:val="24"/>
            <w:szCs w:val="28"/>
            <w:rPrChange w:id="448" w:author="唐 和" w:date="2021-06-29T00:10:00Z">
              <w:rPr>
                <w:rFonts w:ascii="宋体" w:hAnsi="宋体" w:eastAsia="宋体"/>
                <w:b/>
                <w:bCs/>
                <w:sz w:val="24"/>
                <w:szCs w:val="28"/>
              </w:rPr>
            </w:rPrChange>
          </w:rPr>
          <w:t>1.</w:t>
        </w:r>
      </w:ins>
      <w:del w:id="449" w:author="唐 和" w:date="2021-06-29T00:10:00Z">
        <w:r>
          <w:rPr>
            <w:rFonts w:ascii="宋体" w:hAnsi="宋体" w:eastAsia="宋体"/>
            <w:b w:val="0"/>
            <w:bCs w:val="0"/>
            <w:sz w:val="24"/>
            <w:szCs w:val="28"/>
            <w:rPrChange w:id="450" w:author="唐 和" w:date="2021-06-29T00:10:00Z">
              <w:rPr>
                <w:rFonts w:ascii="宋体" w:hAnsi="宋体" w:eastAsia="宋体"/>
                <w:b/>
                <w:bCs/>
                <w:sz w:val="24"/>
                <w:szCs w:val="28"/>
              </w:rPr>
            </w:rPrChange>
          </w:rPr>
          <w:delText>CPU常用的架构有哪两种？分别有何特点？：</w:delText>
        </w:r>
      </w:del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</w:t>
      </w:r>
      <w:r>
        <w:rPr>
          <w:rFonts w:ascii="宋体" w:hAnsi="宋体" w:eastAsia="宋体"/>
          <w:sz w:val="24"/>
          <w:szCs w:val="28"/>
        </w:rPr>
        <w:t>RISC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ascii="宋体" w:hAnsi="宋体" w:eastAsia="宋体"/>
          <w:sz w:val="24"/>
          <w:szCs w:val="28"/>
        </w:rPr>
        <w:t>CISC是CPU的两种架构</w:t>
      </w:r>
      <w:r>
        <w:rPr>
          <w:rFonts w:hint="eastAsia" w:ascii="宋体" w:hAnsi="宋体" w:eastAsia="宋体"/>
          <w:sz w:val="24"/>
          <w:szCs w:val="28"/>
        </w:rPr>
        <w:t>。RISC克服了CISC系统庞杂的缺陷，其</w:t>
      </w:r>
      <w:r>
        <w:rPr>
          <w:rFonts w:ascii="宋体" w:hAnsi="宋体" w:eastAsia="宋体"/>
          <w:sz w:val="24"/>
          <w:szCs w:val="28"/>
        </w:rPr>
        <w:t>指令系</w:t>
      </w:r>
      <w:r>
        <w:rPr>
          <w:rFonts w:hint="eastAsia" w:ascii="宋体" w:hAnsi="宋体" w:eastAsia="宋体"/>
          <w:sz w:val="24"/>
          <w:szCs w:val="28"/>
        </w:rPr>
        <w:t>统只包含使用频率很高的少量指令，并提供一些必要的指令以支持操作系统和高级语言</w:t>
      </w:r>
      <w:r>
        <w:rPr>
          <w:rFonts w:ascii="宋体" w:hAnsi="宋体" w:eastAsia="宋体"/>
          <w:sz w:val="24"/>
          <w:szCs w:val="28"/>
        </w:rPr>
        <w:t>。RISC-V指令集是基于RISC原理建立的开放指令集架构，完全开源，</w:t>
      </w:r>
      <w:r>
        <w:rPr>
          <w:rFonts w:hint="eastAsia" w:ascii="宋体" w:hAnsi="宋体" w:eastAsia="宋体"/>
          <w:sz w:val="24"/>
          <w:szCs w:val="28"/>
        </w:rPr>
        <w:t>设计简单，采用模块化设计，</w:t>
      </w:r>
      <w:r>
        <w:rPr>
          <w:rFonts w:ascii="宋体" w:hAnsi="宋体" w:eastAsia="宋体"/>
          <w:sz w:val="24"/>
          <w:szCs w:val="28"/>
        </w:rPr>
        <w:t>易于移植UNIX系</w:t>
      </w:r>
      <w:r>
        <w:rPr>
          <w:rFonts w:hint="eastAsia" w:ascii="宋体" w:hAnsi="宋体" w:eastAsia="宋体"/>
          <w:sz w:val="24"/>
          <w:szCs w:val="28"/>
        </w:rPr>
        <w:t>统，</w:t>
      </w:r>
      <w:r>
        <w:rPr>
          <w:rFonts w:ascii="宋体" w:hAnsi="宋体" w:eastAsia="宋体"/>
          <w:sz w:val="24"/>
          <w:szCs w:val="28"/>
        </w:rPr>
        <w:t>可以根据具体</w:t>
      </w:r>
      <w:r>
        <w:rPr>
          <w:rFonts w:hint="eastAsia" w:ascii="宋体" w:hAnsi="宋体" w:eastAsia="宋体"/>
          <w:sz w:val="24"/>
          <w:szCs w:val="28"/>
        </w:rPr>
        <w:t>场景进行选择。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del w:id="451" w:author="唐 和" w:date="2021-06-29T00:10:00Z"/>
          <w:rFonts w:ascii="宋体" w:hAnsi="宋体" w:eastAsia="宋体"/>
          <w:b w:val="0"/>
          <w:bCs w:val="0"/>
          <w:sz w:val="24"/>
          <w:szCs w:val="28"/>
          <w:rPrChange w:id="452" w:author="唐 和" w:date="2021-06-29T00:10:00Z">
            <w:rPr>
              <w:del w:id="453" w:author="唐 和" w:date="2021-06-29T00:10:00Z"/>
              <w:rFonts w:ascii="宋体" w:hAnsi="宋体" w:eastAsia="宋体"/>
              <w:b/>
              <w:bCs/>
              <w:sz w:val="24"/>
              <w:szCs w:val="28"/>
            </w:rPr>
          </w:rPrChange>
        </w:rPr>
      </w:pPr>
      <w:ins w:id="454" w:author="唐 和" w:date="2021-06-29T00:10:00Z">
        <w:r>
          <w:rPr>
            <w:rFonts w:ascii="宋体" w:hAnsi="宋体"/>
            <w:b w:val="0"/>
            <w:bCs w:val="0"/>
            <w:sz w:val="24"/>
            <w:szCs w:val="28"/>
            <w:rPrChange w:id="455" w:author="唐 和" w:date="2021-06-29T00:10:00Z">
              <w:rPr>
                <w:rFonts w:ascii="宋体" w:hAnsi="宋体"/>
                <w:b/>
                <w:bCs/>
                <w:sz w:val="24"/>
                <w:szCs w:val="28"/>
              </w:rPr>
            </w:rPrChange>
          </w:rPr>
          <w:t>2.</w:t>
        </w:r>
      </w:ins>
      <w:del w:id="456" w:author="唐 和" w:date="2021-06-29T00:10:00Z">
        <w:r>
          <w:rPr>
            <w:rFonts w:ascii="宋体" w:hAnsi="宋体" w:eastAsia="宋体"/>
            <w:b w:val="0"/>
            <w:bCs w:val="0"/>
            <w:sz w:val="24"/>
            <w:szCs w:val="28"/>
            <w:rPrChange w:id="457" w:author="唐 和" w:date="2021-06-29T00:10:00Z">
              <w:rPr>
                <w:rFonts w:ascii="宋体" w:hAnsi="宋体" w:eastAsia="宋体"/>
                <w:b/>
                <w:bCs/>
                <w:sz w:val="24"/>
                <w:szCs w:val="28"/>
              </w:rPr>
            </w:rPrChange>
          </w:rPr>
          <w:delText>CPU</w:delText>
        </w:r>
      </w:del>
      <w:del w:id="458" w:author="唐 和" w:date="2021-06-29T00:10:00Z">
        <w:r>
          <w:rPr>
            <w:rFonts w:hint="eastAsia" w:ascii="宋体" w:hAnsi="宋体" w:eastAsia="宋体"/>
            <w:b w:val="0"/>
            <w:bCs w:val="0"/>
            <w:sz w:val="24"/>
            <w:szCs w:val="28"/>
            <w:rPrChange w:id="459" w:author="唐 和" w:date="2021-06-29T00:10:00Z"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rPrChange>
          </w:rPr>
          <w:delText>是由哪几个部件组成？各部件有何作用？：</w:delText>
        </w:r>
      </w:del>
    </w:p>
    <w:p>
      <w:pPr>
        <w:pStyle w:val="12"/>
        <w:spacing w:line="360" w:lineRule="auto"/>
        <w:ind w:firstLine="0"/>
        <w:rPr>
          <w:rFonts w:ascii="宋体" w:hAnsi="宋体" w:cstheme="minorBidi"/>
          <w:kern w:val="2"/>
          <w:sz w:val="24"/>
          <w:szCs w:val="28"/>
        </w:rPr>
      </w:pPr>
      <w:r>
        <w:rPr>
          <w:rFonts w:hint="eastAsia" w:ascii="宋体" w:hAnsi="宋体" w:cstheme="minorBidi"/>
          <w:kern w:val="2"/>
          <w:sz w:val="24"/>
          <w:szCs w:val="28"/>
        </w:rPr>
        <w:t>答：中央处理器（CPU）由控制器、运算器和寄存器组成，三个部件的功能如下：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（1）控制器。其任务是负责从存储器中取出指令，确定指令的类型，并对指令进行译码，控制整个计算机系统一步一步地完成各种操作。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（2）运算器。为计算机提供计算与逻辑功能，控制器把数据带给ALU后，就根据指令完成算术运算或逻辑判断及逻辑运算。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（3）寄存器。它是处理器内部的存储单元，主要存储当前指令信息和将要执行的下一条指令的地址等。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del w:id="460" w:author="唐 和" w:date="2021-06-29T00:10:00Z"/>
          <w:rFonts w:ascii="宋体" w:hAnsi="宋体" w:eastAsia="宋体"/>
          <w:b w:val="0"/>
          <w:bCs w:val="0"/>
          <w:sz w:val="24"/>
          <w:szCs w:val="28"/>
          <w:rPrChange w:id="461" w:author="唐 和" w:date="2021-06-29T00:10:00Z">
            <w:rPr>
              <w:del w:id="462" w:author="唐 和" w:date="2021-06-29T00:10:00Z"/>
              <w:rFonts w:ascii="宋体" w:hAnsi="宋体" w:eastAsia="宋体"/>
              <w:b/>
              <w:bCs/>
              <w:sz w:val="24"/>
              <w:szCs w:val="28"/>
            </w:rPr>
          </w:rPrChange>
        </w:rPr>
      </w:pPr>
      <w:ins w:id="463" w:author="唐 和" w:date="2021-06-29T00:10:00Z">
        <w:r>
          <w:rPr>
            <w:rFonts w:ascii="宋体" w:hAnsi="宋体" w:eastAsia="宋体"/>
            <w:b w:val="0"/>
            <w:bCs w:val="0"/>
            <w:sz w:val="24"/>
            <w:szCs w:val="28"/>
            <w:rPrChange w:id="464" w:author="唐 和" w:date="2021-06-29T00:10:00Z">
              <w:rPr>
                <w:rFonts w:ascii="宋体" w:hAnsi="宋体" w:eastAsia="宋体"/>
                <w:b/>
                <w:bCs/>
                <w:sz w:val="24"/>
                <w:szCs w:val="28"/>
              </w:rPr>
            </w:rPrChange>
          </w:rPr>
          <w:t>3.</w:t>
        </w:r>
      </w:ins>
      <w:del w:id="465" w:author="唐 和" w:date="2021-06-29T00:10:00Z">
        <w:r>
          <w:rPr>
            <w:rFonts w:ascii="宋体" w:hAnsi="宋体" w:eastAsia="宋体"/>
            <w:b w:val="0"/>
            <w:bCs w:val="0"/>
            <w:sz w:val="24"/>
            <w:szCs w:val="28"/>
            <w:rPrChange w:id="466" w:author="唐 和" w:date="2021-06-29T00:10:00Z">
              <w:rPr>
                <w:rFonts w:ascii="宋体" w:hAnsi="宋体" w:eastAsia="宋体"/>
                <w:b/>
                <w:bCs/>
                <w:sz w:val="24"/>
                <w:szCs w:val="28"/>
              </w:rPr>
            </w:rPrChange>
          </w:rPr>
          <w:delText>CPU</w:delText>
        </w:r>
      </w:del>
      <w:del w:id="467" w:author="唐 和" w:date="2021-06-29T00:10:00Z">
        <w:r>
          <w:rPr>
            <w:rFonts w:hint="eastAsia" w:ascii="宋体" w:hAnsi="宋体" w:eastAsia="宋体"/>
            <w:b w:val="0"/>
            <w:bCs w:val="0"/>
            <w:sz w:val="24"/>
            <w:szCs w:val="28"/>
            <w:rPrChange w:id="468" w:author="唐 和" w:date="2021-06-29T00:10:00Z">
              <w:rPr>
                <w:rFonts w:hint="eastAsia" w:ascii="宋体" w:hAnsi="宋体" w:eastAsia="宋体"/>
                <w:b/>
                <w:bCs/>
                <w:sz w:val="24"/>
                <w:szCs w:val="28"/>
              </w:rPr>
            </w:rPrChange>
          </w:rPr>
          <w:delText>的并行运算实现方式有哪几种？各有什么特点？</w:delText>
        </w:r>
      </w:del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答：C</w:t>
      </w:r>
      <w:r>
        <w:rPr>
          <w:rFonts w:ascii="宋体" w:hAnsi="宋体" w:eastAsia="宋体"/>
          <w:sz w:val="24"/>
          <w:szCs w:val="28"/>
        </w:rPr>
        <w:t>PU并行</w:t>
      </w:r>
      <w:r>
        <w:rPr>
          <w:rFonts w:hint="eastAsia" w:ascii="宋体" w:hAnsi="宋体" w:eastAsia="宋体"/>
          <w:sz w:val="24"/>
          <w:szCs w:val="28"/>
        </w:rPr>
        <w:t>运算</w:t>
      </w:r>
      <w:r>
        <w:rPr>
          <w:rFonts w:ascii="宋体" w:hAnsi="宋体" w:eastAsia="宋体"/>
          <w:sz w:val="24"/>
          <w:szCs w:val="28"/>
        </w:rPr>
        <w:t>有三种实现方式：指令级并行、线程级并行以及数据并行</w:t>
      </w:r>
      <w:r>
        <w:rPr>
          <w:rFonts w:hint="eastAsia" w:ascii="宋体" w:hAnsi="宋体" w:eastAsia="宋体"/>
          <w:sz w:val="24"/>
          <w:szCs w:val="28"/>
        </w:rPr>
        <w:t>。各自特点如下：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</w:t>
      </w:r>
      <w:r>
        <w:rPr>
          <w:rFonts w:ascii="宋体" w:hAnsi="宋体" w:eastAsia="宋体"/>
          <w:sz w:val="24"/>
          <w:szCs w:val="28"/>
        </w:rPr>
        <w:t>指令级并行是一种指令层面的并行技术，目的是使CPU能够在同一时刻并行执行多条指令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其基本原理是：当指令之间不相关时，它们可以重叠起来并行执行。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</w:t>
      </w:r>
      <w:r>
        <w:rPr>
          <w:rFonts w:ascii="宋体" w:hAnsi="宋体" w:eastAsia="宋体"/>
          <w:sz w:val="24"/>
          <w:szCs w:val="28"/>
        </w:rPr>
        <w:t>线程级并行是多处理器支持多个线程同时并行执行</w:t>
      </w:r>
      <w:r>
        <w:rPr>
          <w:rFonts w:hint="eastAsia" w:ascii="宋体" w:hAnsi="宋体" w:eastAsia="宋体"/>
          <w:sz w:val="24"/>
          <w:szCs w:val="28"/>
        </w:rPr>
        <w:t>。</w:t>
      </w:r>
      <w:r>
        <w:rPr>
          <w:rFonts w:ascii="宋体" w:hAnsi="宋体" w:eastAsia="宋体"/>
          <w:sz w:val="24"/>
          <w:szCs w:val="28"/>
        </w:rPr>
        <w:t>实现CPU的线程级并行的基础是CPU具有多个物理</w:t>
      </w:r>
      <w:r>
        <w:rPr>
          <w:rFonts w:hint="eastAsia" w:ascii="宋体" w:hAnsi="宋体" w:eastAsia="宋体"/>
          <w:sz w:val="24"/>
          <w:szCs w:val="28"/>
        </w:rPr>
        <w:t>内核</w:t>
      </w:r>
      <w:r>
        <w:rPr>
          <w:rFonts w:ascii="宋体" w:hAnsi="宋体" w:eastAsia="宋体"/>
          <w:sz w:val="24"/>
          <w:szCs w:val="28"/>
        </w:rPr>
        <w:t>，能够在每个内核上执行一个独立线程。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</w:t>
      </w:r>
      <w:r>
        <w:rPr>
          <w:rFonts w:ascii="宋体" w:hAnsi="宋体" w:eastAsia="宋体"/>
          <w:sz w:val="24"/>
          <w:szCs w:val="28"/>
        </w:rPr>
        <w:t>数据并行</w:t>
      </w:r>
      <w:r>
        <w:rPr>
          <w:rFonts w:hint="eastAsia" w:ascii="宋体" w:hAnsi="宋体" w:eastAsia="宋体"/>
          <w:sz w:val="24"/>
          <w:szCs w:val="28"/>
        </w:rPr>
        <w:t>是</w:t>
      </w:r>
      <w:r>
        <w:rPr>
          <w:rFonts w:ascii="宋体" w:hAnsi="宋体" w:eastAsia="宋体"/>
          <w:sz w:val="24"/>
          <w:szCs w:val="28"/>
        </w:rPr>
        <w:t>指把</w:t>
      </w:r>
      <w:r>
        <w:rPr>
          <w:rFonts w:hint="eastAsia" w:ascii="宋体" w:hAnsi="宋体" w:eastAsia="宋体"/>
          <w:sz w:val="24"/>
          <w:szCs w:val="28"/>
        </w:rPr>
        <w:t>需要处理的</w:t>
      </w:r>
      <w:r>
        <w:rPr>
          <w:rFonts w:ascii="宋体" w:hAnsi="宋体" w:eastAsia="宋体"/>
          <w:sz w:val="24"/>
          <w:szCs w:val="28"/>
        </w:rPr>
        <w:t>数据划分成若干个部分</w:t>
      </w:r>
      <w:r>
        <w:rPr>
          <w:rFonts w:hint="eastAsia" w:ascii="宋体" w:hAnsi="宋体" w:eastAsia="宋体"/>
          <w:sz w:val="24"/>
          <w:szCs w:val="28"/>
        </w:rPr>
        <w:t>分配</w:t>
      </w:r>
      <w:r>
        <w:rPr>
          <w:rFonts w:ascii="宋体" w:hAnsi="宋体" w:eastAsia="宋体"/>
          <w:sz w:val="24"/>
          <w:szCs w:val="28"/>
        </w:rPr>
        <w:t>到不同的</w:t>
      </w:r>
      <w:r>
        <w:rPr>
          <w:rFonts w:hint="eastAsia" w:ascii="宋体" w:hAnsi="宋体" w:eastAsia="宋体"/>
          <w:sz w:val="24"/>
          <w:szCs w:val="28"/>
        </w:rPr>
        <w:t>处理部件</w:t>
      </w:r>
      <w:r>
        <w:rPr>
          <w:rFonts w:ascii="宋体" w:hAnsi="宋体" w:eastAsia="宋体"/>
          <w:sz w:val="24"/>
          <w:szCs w:val="28"/>
        </w:rPr>
        <w:t>上，</w:t>
      </w:r>
      <w:r>
        <w:rPr>
          <w:rFonts w:hint="eastAsia" w:ascii="宋体" w:hAnsi="宋体" w:eastAsia="宋体"/>
          <w:sz w:val="24"/>
          <w:szCs w:val="28"/>
        </w:rPr>
        <w:t>并在</w:t>
      </w:r>
      <w:r>
        <w:rPr>
          <w:rFonts w:ascii="宋体" w:hAnsi="宋体" w:eastAsia="宋体"/>
          <w:sz w:val="24"/>
          <w:szCs w:val="28"/>
        </w:rPr>
        <w:t>每</w:t>
      </w:r>
      <w:r>
        <w:rPr>
          <w:rFonts w:hint="eastAsia" w:ascii="宋体" w:hAnsi="宋体" w:eastAsia="宋体"/>
          <w:sz w:val="24"/>
          <w:szCs w:val="28"/>
        </w:rPr>
        <w:t>个处理部件上</w:t>
      </w:r>
      <w:r>
        <w:rPr>
          <w:rFonts w:ascii="宋体" w:hAnsi="宋体" w:eastAsia="宋体"/>
          <w:sz w:val="24"/>
          <w:szCs w:val="28"/>
        </w:rPr>
        <w:t>运行相同的处理程序对所分派的数据进行处理</w:t>
      </w:r>
      <w:r>
        <w:rPr>
          <w:rFonts w:hint="eastAsia" w:ascii="宋体" w:hAnsi="宋体" w:eastAsia="宋体"/>
          <w:sz w:val="24"/>
          <w:szCs w:val="28"/>
        </w:rPr>
        <w:t>，即遵循SIMD（单指令多数据流）模型。</w:t>
      </w:r>
    </w:p>
    <w:p>
      <w:pPr>
        <w:pStyle w:val="11"/>
        <w:spacing w:line="360" w:lineRule="auto"/>
        <w:ind w:firstLine="0" w:firstLineChars="0"/>
        <w:rPr>
          <w:del w:id="469" w:author="唐 和" w:date="2021-06-29T00:10:00Z"/>
          <w:rFonts w:ascii="宋体" w:hAnsi="宋体" w:eastAsia="宋体"/>
          <w:b/>
          <w:bCs/>
          <w:sz w:val="24"/>
          <w:szCs w:val="28"/>
        </w:rPr>
      </w:pPr>
    </w:p>
    <w:p>
      <w:pPr>
        <w:pStyle w:val="11"/>
        <w:spacing w:line="360" w:lineRule="auto"/>
        <w:ind w:firstLine="0" w:firstLineChars="0"/>
        <w:rPr>
          <w:ins w:id="470" w:author="唐 和" w:date="2021-06-29T00:10:00Z"/>
          <w:rFonts w:ascii="宋体" w:hAnsi="宋体" w:eastAsia="宋体"/>
          <w:sz w:val="24"/>
          <w:szCs w:val="28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del w:id="471" w:author="唐 和" w:date="2021-06-29T00:10:00Z"/>
          <w:rFonts w:ascii="宋体" w:hAnsi="宋体" w:eastAsia="宋体"/>
          <w:b/>
          <w:bCs/>
          <w:sz w:val="24"/>
          <w:szCs w:val="28"/>
        </w:rPr>
      </w:pPr>
      <w:del w:id="472" w:author="唐 和" w:date="2021-06-29T00:10:00Z">
        <w:r>
          <w:rPr>
            <w:rFonts w:hint="eastAsia" w:ascii="宋体" w:hAnsi="宋体" w:eastAsia="宋体"/>
            <w:b/>
            <w:bCs/>
            <w:sz w:val="24"/>
            <w:szCs w:val="28"/>
          </w:rPr>
          <w:delText>G</w:delText>
        </w:r>
      </w:del>
      <w:del w:id="473" w:author="唐 和" w:date="2021-06-29T00:10:00Z">
        <w:r>
          <w:rPr>
            <w:rFonts w:ascii="宋体" w:hAnsi="宋体" w:eastAsia="宋体"/>
            <w:b/>
            <w:bCs/>
            <w:sz w:val="24"/>
            <w:szCs w:val="28"/>
          </w:rPr>
          <w:delText>PU</w:delText>
        </w:r>
      </w:del>
      <w:del w:id="474" w:author="唐 和" w:date="2021-06-29T00:10:00Z">
        <w:r>
          <w:rPr>
            <w:rFonts w:hint="eastAsia" w:ascii="宋体" w:hAnsi="宋体" w:eastAsia="宋体"/>
            <w:b/>
            <w:bCs/>
            <w:sz w:val="24"/>
            <w:szCs w:val="28"/>
          </w:rPr>
          <w:delText>的存储层次由哪几个部分组成？每个部分的特点如何？：</w:delText>
        </w:r>
      </w:del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ins w:id="475" w:author="唐 和" w:date="2021-06-29T00:10:00Z">
        <w:r>
          <w:rPr>
            <w:rFonts w:hint="eastAsia" w:ascii="宋体" w:hAnsi="宋体" w:eastAsia="宋体"/>
            <w:sz w:val="24"/>
            <w:szCs w:val="28"/>
          </w:rPr>
          <w:t>4</w:t>
        </w:r>
      </w:ins>
      <w:ins w:id="476" w:author="唐 和" w:date="2021-06-29T00:10:00Z">
        <w:r>
          <w:rPr>
            <w:rFonts w:ascii="宋体" w:hAnsi="宋体" w:eastAsia="宋体"/>
            <w:sz w:val="24"/>
            <w:szCs w:val="28"/>
          </w:rPr>
          <w:t>.</w:t>
        </w:r>
      </w:ins>
      <w:r>
        <w:rPr>
          <w:rFonts w:hint="eastAsia" w:ascii="宋体" w:hAnsi="宋体" w:eastAsia="宋体"/>
          <w:sz w:val="24"/>
          <w:szCs w:val="28"/>
        </w:rPr>
        <w:t>答：GPU的存储层次可由上至下分为三级，速度依次降低：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</w:t>
      </w:r>
      <w:r>
        <w:rPr>
          <w:rFonts w:ascii="宋体" w:hAnsi="宋体" w:eastAsia="宋体"/>
          <w:sz w:val="24"/>
          <w:szCs w:val="28"/>
        </w:rPr>
        <w:t>寄存器</w:t>
      </w:r>
      <w:r>
        <w:rPr>
          <w:rFonts w:hint="eastAsia" w:ascii="宋体" w:hAnsi="宋体" w:eastAsia="宋体"/>
          <w:sz w:val="24"/>
          <w:szCs w:val="28"/>
        </w:rPr>
        <w:t>：位于GPU上的每个SM中，</w:t>
      </w:r>
      <w:r>
        <w:rPr>
          <w:rFonts w:ascii="宋体" w:hAnsi="宋体" w:eastAsia="宋体"/>
          <w:sz w:val="24"/>
          <w:szCs w:val="28"/>
        </w:rPr>
        <w:t>访问速度最快，用于存放线程执行时所需要的变量</w:t>
      </w:r>
      <w:r>
        <w:rPr>
          <w:rFonts w:hint="eastAsia" w:ascii="宋体" w:hAnsi="宋体" w:eastAsia="宋体"/>
          <w:sz w:val="24"/>
          <w:szCs w:val="28"/>
        </w:rPr>
        <w:t>，具有线程私有的性质。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</w:t>
      </w:r>
      <w:r>
        <w:rPr>
          <w:rFonts w:hint="eastAsia" w:ascii="宋体" w:hAnsi="宋体" w:eastAsia="宋体"/>
          <w:bCs/>
          <w:sz w:val="24"/>
          <w:szCs w:val="28"/>
        </w:rPr>
        <w:t>共享内存：</w:t>
      </w:r>
      <w:r>
        <w:rPr>
          <w:rFonts w:ascii="宋体" w:hAnsi="宋体" w:eastAsia="宋体"/>
          <w:sz w:val="24"/>
          <w:szCs w:val="28"/>
        </w:rPr>
        <w:t>位于</w:t>
      </w:r>
      <w:r>
        <w:rPr>
          <w:rFonts w:hint="eastAsia" w:ascii="宋体" w:hAnsi="宋体" w:eastAsia="宋体"/>
          <w:sz w:val="24"/>
          <w:szCs w:val="28"/>
        </w:rPr>
        <w:t>每个</w:t>
      </w:r>
      <w:r>
        <w:rPr>
          <w:rFonts w:ascii="宋体" w:hAnsi="宋体" w:eastAsia="宋体"/>
          <w:sz w:val="24"/>
          <w:szCs w:val="28"/>
        </w:rPr>
        <w:t>SM中，访问速度仅次于寄存器，</w:t>
      </w:r>
      <w:r>
        <w:rPr>
          <w:rFonts w:hint="eastAsia" w:ascii="宋体" w:hAnsi="宋体" w:eastAsia="宋体"/>
          <w:sz w:val="24"/>
          <w:szCs w:val="28"/>
        </w:rPr>
        <w:t>由</w:t>
      </w:r>
      <w:r>
        <w:rPr>
          <w:rFonts w:ascii="宋体" w:hAnsi="宋体" w:eastAsia="宋体"/>
          <w:sz w:val="24"/>
          <w:szCs w:val="28"/>
        </w:rPr>
        <w:t>一个</w:t>
      </w:r>
      <w:r>
        <w:rPr>
          <w:rFonts w:hint="eastAsia" w:ascii="宋体" w:hAnsi="宋体" w:eastAsia="宋体"/>
          <w:sz w:val="24"/>
          <w:szCs w:val="28"/>
        </w:rPr>
        <w:t>SM</w:t>
      </w:r>
      <w:r>
        <w:rPr>
          <w:rFonts w:ascii="宋体" w:hAnsi="宋体" w:eastAsia="宋体"/>
          <w:sz w:val="24"/>
          <w:szCs w:val="28"/>
        </w:rPr>
        <w:t>中的所有线程</w:t>
      </w:r>
      <w:r>
        <w:rPr>
          <w:rFonts w:hint="eastAsia" w:ascii="宋体" w:hAnsi="宋体" w:eastAsia="宋体"/>
          <w:sz w:val="24"/>
          <w:szCs w:val="28"/>
        </w:rPr>
        <w:t>共享</w:t>
      </w:r>
      <w:r>
        <w:rPr>
          <w:rFonts w:ascii="宋体" w:hAnsi="宋体" w:eastAsia="宋体"/>
          <w:sz w:val="24"/>
          <w:szCs w:val="28"/>
        </w:rPr>
        <w:t>。</w:t>
      </w:r>
      <w:r>
        <w:rPr>
          <w:rFonts w:hint="eastAsia" w:ascii="宋体" w:hAnsi="宋体" w:eastAsia="宋体"/>
          <w:sz w:val="24"/>
          <w:szCs w:val="28"/>
        </w:rPr>
        <w:t>共享内存</w:t>
      </w:r>
      <w:r>
        <w:rPr>
          <w:rFonts w:ascii="宋体" w:hAnsi="宋体" w:eastAsia="宋体"/>
          <w:sz w:val="24"/>
          <w:szCs w:val="28"/>
        </w:rPr>
        <w:t>主要存放频繁修改的变量</w:t>
      </w:r>
      <w:r>
        <w:rPr>
          <w:rFonts w:hint="eastAsia" w:ascii="宋体" w:hAnsi="宋体" w:eastAsia="宋体"/>
          <w:sz w:val="24"/>
          <w:szCs w:val="28"/>
        </w:rPr>
        <w:t>，可以为局部多线程建立通信</w:t>
      </w:r>
      <w:r>
        <w:rPr>
          <w:rFonts w:ascii="宋体" w:hAnsi="宋体" w:eastAsia="宋体"/>
          <w:sz w:val="24"/>
          <w:szCs w:val="28"/>
        </w:rPr>
        <w:t>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b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（3）全局内存：位于GPU片外存储体，即显存。全局内存容量最大，但访问延迟高、速度较慢。所有GPU需要处理的数据都必须先传入全局内存，最后在程序执行完毕后从全局内存传给主机的内存。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del w:id="477" w:author="唐 和" w:date="2021-06-29T00:10:00Z"/>
          <w:rFonts w:ascii="宋体" w:hAnsi="宋体" w:eastAsia="宋体"/>
          <w:b/>
          <w:bCs/>
          <w:sz w:val="24"/>
          <w:szCs w:val="28"/>
        </w:rPr>
      </w:pPr>
      <w:del w:id="478" w:author="唐 和" w:date="2021-06-29T00:10:00Z">
        <w:r>
          <w:rPr>
            <w:rFonts w:hint="eastAsia" w:ascii="宋体" w:hAnsi="宋体" w:eastAsia="宋体"/>
            <w:b/>
            <w:bCs/>
            <w:sz w:val="24"/>
            <w:szCs w:val="28"/>
          </w:rPr>
          <w:delText>简述C</w:delText>
        </w:r>
      </w:del>
      <w:del w:id="479" w:author="唐 和" w:date="2021-06-29T00:10:00Z">
        <w:r>
          <w:rPr>
            <w:rFonts w:ascii="宋体" w:hAnsi="宋体" w:eastAsia="宋体"/>
            <w:b/>
            <w:bCs/>
            <w:sz w:val="24"/>
            <w:szCs w:val="28"/>
          </w:rPr>
          <w:delText>UDA</w:delText>
        </w:r>
      </w:del>
      <w:del w:id="480" w:author="唐 和" w:date="2021-06-29T00:10:00Z">
        <w:r>
          <w:rPr>
            <w:rFonts w:hint="eastAsia" w:ascii="宋体" w:hAnsi="宋体" w:eastAsia="宋体"/>
            <w:b/>
            <w:bCs/>
            <w:sz w:val="24"/>
            <w:szCs w:val="28"/>
          </w:rPr>
          <w:delText>程序的一般执行流程：</w:delText>
        </w:r>
      </w:del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ins w:id="481" w:author="唐 和" w:date="2021-06-29T00:10:00Z">
        <w:r>
          <w:rPr>
            <w:rFonts w:hint="eastAsia" w:ascii="宋体" w:hAnsi="宋体" w:eastAsia="宋体"/>
            <w:sz w:val="24"/>
            <w:szCs w:val="28"/>
          </w:rPr>
          <w:t>5</w:t>
        </w:r>
      </w:ins>
      <w:ins w:id="482" w:author="唐 和" w:date="2021-06-29T00:10:00Z">
        <w:r>
          <w:rPr>
            <w:rFonts w:ascii="宋体" w:hAnsi="宋体" w:eastAsia="宋体"/>
            <w:sz w:val="24"/>
            <w:szCs w:val="28"/>
          </w:rPr>
          <w:t>.</w:t>
        </w:r>
      </w:ins>
      <w:r>
        <w:rPr>
          <w:rFonts w:hint="eastAsia" w:ascii="宋体" w:hAnsi="宋体" w:eastAsia="宋体"/>
          <w:sz w:val="24"/>
          <w:szCs w:val="28"/>
        </w:rPr>
        <w:t>答：CUDA程序的一般执行流程为：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（1）调用cudaMalloc</w:t>
      </w:r>
      <w:r>
        <w:rPr>
          <w:rFonts w:ascii="宋体" w:hAnsi="宋体" w:eastAsia="宋体"/>
          <w:sz w:val="24"/>
          <w:szCs w:val="28"/>
        </w:rPr>
        <w:t>()</w:t>
      </w:r>
      <w:r>
        <w:rPr>
          <w:rFonts w:hint="eastAsia" w:ascii="宋体" w:hAnsi="宋体" w:eastAsia="宋体"/>
          <w:sz w:val="24"/>
          <w:szCs w:val="28"/>
        </w:rPr>
        <w:t>函数，在显存中开辟空间用于存储需要由GPU计算的数据。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（2）调用cudaMemcpy</w:t>
      </w:r>
      <w:r>
        <w:rPr>
          <w:rFonts w:ascii="宋体" w:hAnsi="宋体" w:eastAsia="宋体"/>
          <w:sz w:val="24"/>
          <w:szCs w:val="28"/>
        </w:rPr>
        <w:t>()</w:t>
      </w:r>
      <w:r>
        <w:rPr>
          <w:rFonts w:hint="eastAsia" w:ascii="宋体" w:hAnsi="宋体" w:eastAsia="宋体"/>
          <w:sz w:val="24"/>
          <w:szCs w:val="28"/>
        </w:rPr>
        <w:t>函数，将数据由主机内存复制到GPU显存中。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（3）启动核函数，进行相关高并行度计算。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（4）调用cudaMemcpy</w:t>
      </w:r>
      <w:r>
        <w:rPr>
          <w:rFonts w:ascii="宋体" w:hAnsi="宋体" w:eastAsia="宋体"/>
          <w:sz w:val="24"/>
          <w:szCs w:val="28"/>
        </w:rPr>
        <w:t>()</w:t>
      </w:r>
      <w:r>
        <w:rPr>
          <w:rFonts w:hint="eastAsia" w:ascii="宋体" w:hAnsi="宋体" w:eastAsia="宋体"/>
          <w:sz w:val="24"/>
          <w:szCs w:val="28"/>
        </w:rPr>
        <w:t>函数，将数据由显存取回内存中。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（5）调用cudaFree</w:t>
      </w:r>
      <w:r>
        <w:rPr>
          <w:rFonts w:ascii="宋体" w:hAnsi="宋体" w:eastAsia="宋体"/>
          <w:sz w:val="24"/>
          <w:szCs w:val="28"/>
        </w:rPr>
        <w:t>()</w:t>
      </w:r>
      <w:r>
        <w:rPr>
          <w:rFonts w:hint="eastAsia" w:ascii="宋体" w:hAnsi="宋体" w:eastAsia="宋体"/>
          <w:sz w:val="24"/>
          <w:szCs w:val="28"/>
        </w:rPr>
        <w:t>函数，释放显存占用空间。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计算题：</w:t>
      </w:r>
    </w:p>
    <w:p>
      <w:pPr>
        <w:pStyle w:val="11"/>
        <w:numPr>
          <w:ilvl w:val="0"/>
          <w:numId w:val="4"/>
        </w:numPr>
        <w:spacing w:line="360" w:lineRule="auto"/>
        <w:ind w:left="0" w:firstLine="0" w:firstLineChars="0"/>
        <w:rPr>
          <w:del w:id="483" w:author="唐 和" w:date="2021-06-29T00:10:00Z"/>
          <w:rFonts w:ascii="宋体" w:hAnsi="宋体" w:eastAsia="宋体"/>
          <w:sz w:val="24"/>
          <w:szCs w:val="28"/>
        </w:rPr>
      </w:pPr>
      <w:del w:id="484" w:author="唐 和" w:date="2021-06-29T00:10:00Z">
        <w:r>
          <w:rPr>
            <w:rFonts w:hint="eastAsia" w:ascii="宋体" w:hAnsi="宋体" w:eastAsia="宋体"/>
            <w:sz w:val="24"/>
            <w:szCs w:val="28"/>
          </w:rPr>
          <w:delText>有一组指令的操作码共分为8类，它们出现的概率如下表所示：</w:delText>
        </w:r>
      </w:del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85" w:author="唐 和" w:date="2021-06-29T00:10:00Z"/>
        </w:trPr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486" w:author="唐 和" w:date="2021-06-29T00:10:00Z"/>
                <w:rFonts w:ascii="宋体" w:hAnsi="宋体" w:eastAsia="宋体"/>
                <w:sz w:val="24"/>
                <w:szCs w:val="28"/>
              </w:rPr>
            </w:pPr>
            <w:del w:id="487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488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1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489" w:author="唐 和" w:date="2021-06-29T00:10:00Z"/>
                <w:rFonts w:ascii="宋体" w:hAnsi="宋体" w:eastAsia="宋体"/>
                <w:sz w:val="24"/>
                <w:szCs w:val="28"/>
              </w:rPr>
            </w:pPr>
            <w:del w:id="490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491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2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492" w:author="唐 和" w:date="2021-06-29T00:10:00Z"/>
                <w:rFonts w:ascii="宋体" w:hAnsi="宋体" w:eastAsia="宋体"/>
                <w:sz w:val="24"/>
                <w:szCs w:val="28"/>
              </w:rPr>
            </w:pPr>
            <w:del w:id="493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494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3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495" w:author="唐 和" w:date="2021-06-29T00:10:00Z"/>
                <w:rFonts w:ascii="宋体" w:hAnsi="宋体" w:eastAsia="宋体"/>
                <w:sz w:val="24"/>
                <w:szCs w:val="28"/>
              </w:rPr>
            </w:pPr>
            <w:del w:id="496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497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4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498" w:author="唐 和" w:date="2021-06-29T00:10:00Z"/>
                <w:rFonts w:ascii="宋体" w:hAnsi="宋体" w:eastAsia="宋体"/>
                <w:sz w:val="24"/>
                <w:szCs w:val="28"/>
              </w:rPr>
            </w:pPr>
            <w:del w:id="499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500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5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01" w:author="唐 和" w:date="2021-06-29T00:10:00Z"/>
                <w:rFonts w:ascii="宋体" w:hAnsi="宋体" w:eastAsia="宋体"/>
                <w:sz w:val="24"/>
                <w:szCs w:val="28"/>
              </w:rPr>
            </w:pPr>
            <w:del w:id="502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503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6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04" w:author="唐 和" w:date="2021-06-29T00:10:00Z"/>
                <w:rFonts w:ascii="宋体" w:hAnsi="宋体" w:eastAsia="宋体"/>
                <w:sz w:val="24"/>
                <w:szCs w:val="28"/>
              </w:rPr>
            </w:pPr>
            <w:del w:id="505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506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7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07" w:author="唐 和" w:date="2021-06-29T00:10:00Z"/>
                <w:rFonts w:ascii="宋体" w:hAnsi="宋体" w:eastAsia="宋体"/>
                <w:sz w:val="24"/>
                <w:szCs w:val="28"/>
              </w:rPr>
            </w:pPr>
            <w:del w:id="508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509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8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10" w:author="唐 和" w:date="2021-06-29T00:10:00Z"/>
        </w:trPr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11" w:author="唐 和" w:date="2021-06-29T00:10:00Z"/>
                <w:rFonts w:ascii="宋体" w:hAnsi="宋体" w:eastAsia="宋体"/>
                <w:sz w:val="24"/>
                <w:szCs w:val="28"/>
              </w:rPr>
            </w:pPr>
            <w:del w:id="512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13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.40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14" w:author="唐 和" w:date="2021-06-29T00:10:00Z"/>
                <w:rFonts w:ascii="宋体" w:hAnsi="宋体" w:eastAsia="宋体"/>
                <w:sz w:val="24"/>
                <w:szCs w:val="28"/>
              </w:rPr>
            </w:pPr>
            <w:del w:id="515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16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.05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17" w:author="唐 和" w:date="2021-06-29T00:10:00Z"/>
                <w:rFonts w:ascii="宋体" w:hAnsi="宋体" w:eastAsia="宋体"/>
                <w:sz w:val="24"/>
                <w:szCs w:val="28"/>
              </w:rPr>
            </w:pPr>
            <w:del w:id="518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19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.15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20" w:author="唐 和" w:date="2021-06-29T00:10:00Z"/>
                <w:rFonts w:ascii="宋体" w:hAnsi="宋体" w:eastAsia="宋体"/>
                <w:sz w:val="24"/>
                <w:szCs w:val="28"/>
              </w:rPr>
            </w:pPr>
            <w:del w:id="521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22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.03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23" w:author="唐 和" w:date="2021-06-29T00:10:00Z"/>
                <w:rFonts w:ascii="宋体" w:hAnsi="宋体" w:eastAsia="宋体"/>
                <w:sz w:val="24"/>
                <w:szCs w:val="28"/>
              </w:rPr>
            </w:pPr>
            <w:del w:id="524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25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.05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26" w:author="唐 和" w:date="2021-06-29T00:10:00Z"/>
                <w:rFonts w:ascii="宋体" w:hAnsi="宋体" w:eastAsia="宋体"/>
                <w:sz w:val="24"/>
                <w:szCs w:val="28"/>
              </w:rPr>
            </w:pPr>
            <w:del w:id="527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28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.30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29" w:author="唐 和" w:date="2021-06-29T00:10:00Z"/>
                <w:rFonts w:ascii="宋体" w:hAnsi="宋体" w:eastAsia="宋体"/>
                <w:sz w:val="24"/>
                <w:szCs w:val="28"/>
              </w:rPr>
            </w:pPr>
            <w:del w:id="530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31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.01</w:delText>
              </w:r>
            </w:del>
          </w:p>
        </w:tc>
        <w:tc>
          <w:tcPr>
            <w:tcW w:w="1037" w:type="dxa"/>
          </w:tcPr>
          <w:p>
            <w:pPr>
              <w:pStyle w:val="11"/>
              <w:spacing w:line="360" w:lineRule="auto"/>
              <w:ind w:firstLine="0" w:firstLineChars="0"/>
              <w:rPr>
                <w:del w:id="532" w:author="唐 和" w:date="2021-06-29T00:10:00Z"/>
                <w:rFonts w:ascii="宋体" w:hAnsi="宋体" w:eastAsia="宋体"/>
                <w:sz w:val="24"/>
                <w:szCs w:val="28"/>
              </w:rPr>
            </w:pPr>
            <w:del w:id="533" w:author="唐 和" w:date="2021-06-29T00:10:00Z">
              <w:r>
                <w:rPr>
                  <w:rFonts w:hint="eastAsia" w:ascii="宋体" w:hAnsi="宋体" w:eastAsia="宋体"/>
                  <w:sz w:val="24"/>
                  <w:szCs w:val="28"/>
                </w:rPr>
                <w:delText>0</w:delText>
              </w:r>
            </w:del>
            <w:del w:id="534" w:author="唐 和" w:date="2021-06-29T00:10:00Z">
              <w:r>
                <w:rPr>
                  <w:rFonts w:ascii="宋体" w:hAnsi="宋体" w:eastAsia="宋体"/>
                  <w:sz w:val="24"/>
                  <w:szCs w:val="28"/>
                </w:rPr>
                <w:delText>.01</w:delText>
              </w:r>
            </w:del>
          </w:p>
        </w:tc>
      </w:tr>
    </w:tbl>
    <w:p>
      <w:pPr>
        <w:pStyle w:val="11"/>
        <w:spacing w:line="360" w:lineRule="auto"/>
        <w:ind w:firstLine="480"/>
        <w:rPr>
          <w:del w:id="535" w:author="唐 和" w:date="2021-06-29T00:10:00Z"/>
          <w:rFonts w:ascii="宋体" w:hAnsi="宋体" w:eastAsia="宋体"/>
          <w:sz w:val="24"/>
          <w:szCs w:val="28"/>
        </w:rPr>
      </w:pPr>
      <w:del w:id="536" w:author="唐 和" w:date="2021-06-29T00:10:00Z">
        <w:r>
          <w:rPr>
            <w:rFonts w:hint="eastAsia" w:ascii="宋体" w:hAnsi="宋体" w:eastAsia="宋体"/>
            <w:sz w:val="24"/>
            <w:szCs w:val="28"/>
          </w:rPr>
          <w:delText>请给出此组指令的哈夫曼编码,并求出最短编码长度。</w:delText>
        </w:r>
      </w:del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ins w:id="537" w:author="唐 和" w:date="2021-06-29T00:10:00Z">
        <w:r>
          <w:rPr>
            <w:rFonts w:hint="eastAsia" w:ascii="宋体" w:hAnsi="宋体" w:eastAsia="宋体"/>
            <w:b/>
            <w:bCs/>
            <w:sz w:val="24"/>
            <w:szCs w:val="28"/>
          </w:rPr>
          <w:t>1</w:t>
        </w:r>
      </w:ins>
      <w:ins w:id="538" w:author="唐 和" w:date="2021-06-29T00:10:00Z">
        <w:r>
          <w:rPr>
            <w:rFonts w:ascii="宋体" w:hAnsi="宋体" w:eastAsia="宋体"/>
            <w:b/>
            <w:bCs/>
            <w:sz w:val="24"/>
            <w:szCs w:val="28"/>
          </w:rPr>
          <w:t>.</w:t>
        </w:r>
      </w:ins>
      <w:r>
        <w:rPr>
          <w:rFonts w:hint="eastAsia" w:ascii="宋体" w:hAnsi="宋体" w:eastAsia="宋体"/>
          <w:b/>
          <w:bCs/>
          <w:sz w:val="24"/>
          <w:szCs w:val="28"/>
        </w:rPr>
        <w:t>解：</w:t>
      </w:r>
      <w:r>
        <w:rPr>
          <w:rFonts w:hint="eastAsia" w:ascii="宋体" w:hAnsi="宋体" w:eastAsia="宋体"/>
          <w:sz w:val="24"/>
          <w:szCs w:val="28"/>
        </w:rPr>
        <w:t>请具体计算步骤如下图所示：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3327400" cy="20974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722" cy="21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drawing>
          <wp:inline distT="0" distB="0" distL="0" distR="0">
            <wp:extent cx="1082675" cy="23876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69" cy="238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最后得到哈夫曼编码如下表所示：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539" w:author="青春依旧 [2]" w:date="2021-07-01T14:43:41Z">
          <w:tblPr>
            <w:tblStyle w:val="7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1010"/>
        <w:gridCol w:w="600"/>
        <w:gridCol w:w="675"/>
        <w:gridCol w:w="826"/>
        <w:gridCol w:w="1037"/>
        <w:gridCol w:w="1037"/>
        <w:gridCol w:w="1037"/>
        <w:gridCol w:w="1037"/>
        <w:gridCol w:w="1037"/>
        <w:tblGridChange w:id="540">
          <w:tblGrid>
            <w:gridCol w:w="518"/>
            <w:gridCol w:w="519"/>
            <w:gridCol w:w="1037"/>
            <w:gridCol w:w="1037"/>
            <w:gridCol w:w="1037"/>
            <w:gridCol w:w="1037"/>
            <w:gridCol w:w="1037"/>
            <w:gridCol w:w="1037"/>
            <w:gridCol w:w="1037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41" w:author="青春依旧 [2]" w:date="2021-07-01T14:43:41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1010" w:type="dxa"/>
            <w:tcPrChange w:id="542" w:author="青春依旧 [2]" w:date="2021-07-01T14:43:41Z">
              <w:tcPr>
                <w:tcW w:w="518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del w:id="543" w:author="青春依旧 [2]" w:date="2021-07-01T14:32:05Z">
              <w:r>
                <w:rPr>
                  <w:rFonts w:hint="eastAsia" w:ascii="宋体" w:hAnsi="宋体" w:eastAsia="宋体"/>
                  <w:sz w:val="24"/>
                  <w:szCs w:val="28"/>
                </w:rPr>
                <w:delText>P</w:delText>
              </w:r>
            </w:del>
            <w:del w:id="544" w:author="青春依旧 [2]" w:date="2021-07-01T14:32:05Z">
              <w:r>
                <w:rPr>
                  <w:rFonts w:ascii="宋体" w:hAnsi="宋体" w:eastAsia="宋体"/>
                  <w:sz w:val="24"/>
                  <w:szCs w:val="28"/>
                </w:rPr>
                <w:delText>1</w:delText>
              </w:r>
            </w:del>
          </w:p>
        </w:tc>
        <w:tc>
          <w:tcPr>
            <w:tcW w:w="600" w:type="dxa"/>
            <w:vAlign w:val="top"/>
            <w:tcPrChange w:id="545" w:author="青春依旧 [2]" w:date="2021-07-01T14:43:41Z">
              <w:tcPr>
                <w:tcW w:w="519" w:type="dxa"/>
                <w:vAlign w:val="top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1</w:t>
            </w:r>
          </w:p>
        </w:tc>
        <w:tc>
          <w:tcPr>
            <w:tcW w:w="675" w:type="dxa"/>
            <w:tcPrChange w:id="546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2</w:t>
            </w:r>
          </w:p>
        </w:tc>
        <w:tc>
          <w:tcPr>
            <w:tcW w:w="826" w:type="dxa"/>
            <w:tcPrChange w:id="547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3</w:t>
            </w:r>
          </w:p>
        </w:tc>
        <w:tc>
          <w:tcPr>
            <w:tcW w:w="1037" w:type="dxa"/>
            <w:tcPrChange w:id="548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4</w:t>
            </w:r>
          </w:p>
        </w:tc>
        <w:tc>
          <w:tcPr>
            <w:tcW w:w="1037" w:type="dxa"/>
            <w:tcPrChange w:id="549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5</w:t>
            </w:r>
          </w:p>
        </w:tc>
        <w:tc>
          <w:tcPr>
            <w:tcW w:w="1037" w:type="dxa"/>
            <w:tcPrChange w:id="550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6</w:t>
            </w:r>
          </w:p>
        </w:tc>
        <w:tc>
          <w:tcPr>
            <w:tcW w:w="1037" w:type="dxa"/>
            <w:tcPrChange w:id="551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7</w:t>
            </w:r>
          </w:p>
        </w:tc>
        <w:tc>
          <w:tcPr>
            <w:tcW w:w="1037" w:type="dxa"/>
            <w:tcPrChange w:id="552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P</w:t>
            </w:r>
            <w:r>
              <w:rPr>
                <w:rFonts w:ascii="宋体" w:hAnsi="宋体" w:eastAsia="宋体"/>
                <w:sz w:val="24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53" w:author="青春依旧 [2]" w:date="2021-07-01T14:43:41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1010" w:type="dxa"/>
            <w:tcPrChange w:id="554" w:author="青春依旧 [2]" w:date="2021-07-01T14:43:41Z">
              <w:tcPr>
                <w:tcW w:w="518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del w:id="555" w:author="青春依旧 [2]" w:date="2021-07-01T14:32:11Z">
              <w:r>
                <w:rPr/>
                <w:commentReference w:id="0"/>
              </w:r>
            </w:del>
            <w:ins w:id="556" w:author="青春依旧 [2]" w:date="2021-07-01T14:32:19Z">
              <w:r>
                <w:rPr>
                  <w:rFonts w:hint="eastAsia"/>
                  <w:lang w:val="en-US" w:eastAsia="zh-CN"/>
                </w:rPr>
                <w:t>编码</w:t>
              </w:r>
            </w:ins>
            <w:del w:id="557" w:author="青春依旧 [2]" w:date="2021-07-01T14:32:11Z">
              <w:r>
                <w:rPr>
                  <w:rFonts w:hint="eastAsia" w:ascii="宋体" w:hAnsi="宋体" w:eastAsia="宋体"/>
                  <w:sz w:val="22"/>
                  <w:szCs w:val="24"/>
                </w:rPr>
                <w:delText>0</w:delText>
              </w:r>
            </w:del>
          </w:p>
        </w:tc>
        <w:tc>
          <w:tcPr>
            <w:tcW w:w="600" w:type="dxa"/>
            <w:vAlign w:val="top"/>
            <w:tcPrChange w:id="558" w:author="青春依旧 [2]" w:date="2021-07-01T14:43:41Z">
              <w:tcPr>
                <w:tcW w:w="519" w:type="dxa"/>
                <w:vAlign w:val="top"/>
              </w:tcPr>
            </w:tcPrChange>
          </w:tcPr>
          <w:p>
            <w:pPr>
              <w:pStyle w:val="11"/>
              <w:spacing w:line="360" w:lineRule="auto"/>
              <w:ind w:firstLine="0" w:firstLineChars="0"/>
            </w:pPr>
            <w:r>
              <w:commentReference w:id="1"/>
            </w:r>
            <w:r>
              <w:rPr>
                <w:rFonts w:hint="eastAsia" w:ascii="宋体" w:hAnsi="宋体" w:eastAsia="宋体"/>
                <w:sz w:val="22"/>
                <w:szCs w:val="24"/>
              </w:rPr>
              <w:t>0</w:t>
            </w:r>
          </w:p>
        </w:tc>
        <w:tc>
          <w:tcPr>
            <w:tcW w:w="675" w:type="dxa"/>
            <w:tcPrChange w:id="559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000</w:t>
            </w:r>
          </w:p>
        </w:tc>
        <w:tc>
          <w:tcPr>
            <w:tcW w:w="826" w:type="dxa"/>
            <w:tcPrChange w:id="560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01</w:t>
            </w:r>
          </w:p>
        </w:tc>
        <w:tc>
          <w:tcPr>
            <w:tcW w:w="1037" w:type="dxa"/>
            <w:tcPrChange w:id="561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00101</w:t>
            </w:r>
          </w:p>
        </w:tc>
        <w:tc>
          <w:tcPr>
            <w:tcW w:w="1037" w:type="dxa"/>
            <w:tcPrChange w:id="562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0011</w:t>
            </w:r>
          </w:p>
        </w:tc>
        <w:tc>
          <w:tcPr>
            <w:tcW w:w="1037" w:type="dxa"/>
            <w:tcPrChange w:id="563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1</w:t>
            </w:r>
          </w:p>
        </w:tc>
        <w:tc>
          <w:tcPr>
            <w:tcW w:w="1037" w:type="dxa"/>
            <w:tcPrChange w:id="564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001001</w:t>
            </w:r>
          </w:p>
        </w:tc>
        <w:tc>
          <w:tcPr>
            <w:tcW w:w="1037" w:type="dxa"/>
            <w:tcPrChange w:id="565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rFonts w:ascii="宋体" w:hAnsi="宋体" w:eastAsia="宋体"/>
                <w:sz w:val="22"/>
                <w:szCs w:val="24"/>
              </w:rPr>
            </w:pPr>
            <w:r>
              <w:rPr>
                <w:rFonts w:hint="eastAsia" w:ascii="宋体" w:hAnsi="宋体" w:eastAsia="宋体"/>
                <w:sz w:val="22"/>
                <w:szCs w:val="24"/>
              </w:rPr>
              <w:t>1</w:t>
            </w:r>
            <w:r>
              <w:rPr>
                <w:rFonts w:ascii="宋体" w:hAnsi="宋体" w:eastAsia="宋体"/>
                <w:sz w:val="22"/>
                <w:szCs w:val="24"/>
              </w:rPr>
              <w:t>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67" w:author="青春依旧 [2]" w:date="2021-07-01T14:43:41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566" w:author="青春依旧 [2]" w:date="2021-07-01T14:29:17Z"/>
        </w:trPr>
        <w:tc>
          <w:tcPr>
            <w:tcW w:w="1010" w:type="dxa"/>
            <w:tcPrChange w:id="568" w:author="青春依旧 [2]" w:date="2021-07-01T14:43:41Z">
              <w:tcPr>
                <w:tcW w:w="518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69" w:author="青春依旧 [2]" w:date="2021-07-01T14:29:17Z"/>
                <w:rFonts w:hint="eastAsia" w:ascii="宋体" w:hAnsi="宋体" w:eastAsia="宋体"/>
                <w:sz w:val="22"/>
                <w:szCs w:val="24"/>
                <w:lang w:val="en-US" w:eastAsia="zh-CN"/>
              </w:rPr>
            </w:pPr>
            <w:ins w:id="570" w:author="青春依旧 [2]" w:date="2021-07-01T14:32:25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码长</w:t>
              </w:r>
            </w:ins>
          </w:p>
        </w:tc>
        <w:tc>
          <w:tcPr>
            <w:tcW w:w="600" w:type="dxa"/>
            <w:vAlign w:val="top"/>
            <w:tcPrChange w:id="571" w:author="青春依旧 [2]" w:date="2021-07-01T14:43:41Z">
              <w:tcPr>
                <w:tcW w:w="519" w:type="dxa"/>
                <w:vAlign w:val="top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72" w:author="青春依旧 [2]" w:date="2021-07-01T14:29:17Z"/>
              </w:rPr>
            </w:pPr>
            <w:r>
              <w:commentReference w:id="2"/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5" w:type="dxa"/>
            <w:tcPrChange w:id="573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74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75" w:author="青春依旧 [2]" w:date="2021-07-01T14:29:30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4</w:t>
              </w:r>
            </w:ins>
          </w:p>
        </w:tc>
        <w:tc>
          <w:tcPr>
            <w:tcW w:w="826" w:type="dxa"/>
            <w:tcPrChange w:id="576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77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78" w:author="青春依旧 [2]" w:date="2021-07-01T14:29:59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3</w:t>
              </w:r>
            </w:ins>
          </w:p>
        </w:tc>
        <w:tc>
          <w:tcPr>
            <w:tcW w:w="1037" w:type="dxa"/>
            <w:tcPrChange w:id="579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80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81" w:author="青春依旧 [2]" w:date="2021-07-01T14:30:44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6</w:t>
              </w:r>
            </w:ins>
          </w:p>
        </w:tc>
        <w:tc>
          <w:tcPr>
            <w:tcW w:w="1037" w:type="dxa"/>
            <w:tcPrChange w:id="582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83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84" w:author="青春依旧 [2]" w:date="2021-07-01T14:30:05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5</w:t>
              </w:r>
            </w:ins>
          </w:p>
        </w:tc>
        <w:tc>
          <w:tcPr>
            <w:tcW w:w="1037" w:type="dxa"/>
            <w:tcPrChange w:id="585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86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87" w:author="青春依旧 [2]" w:date="2021-07-01T14:30:07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2</w:t>
              </w:r>
            </w:ins>
          </w:p>
        </w:tc>
        <w:tc>
          <w:tcPr>
            <w:tcW w:w="1037" w:type="dxa"/>
            <w:tcPrChange w:id="588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89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90" w:author="青春依旧 [2]" w:date="2021-07-01T14:30:14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7</w:t>
              </w:r>
            </w:ins>
          </w:p>
        </w:tc>
        <w:tc>
          <w:tcPr>
            <w:tcW w:w="1037" w:type="dxa"/>
            <w:tcPrChange w:id="591" w:author="青春依旧 [2]" w:date="2021-07-01T14:43:41Z">
              <w:tcPr>
                <w:tcW w:w="1037" w:type="dxa"/>
              </w:tcPr>
            </w:tcPrChange>
          </w:tcPr>
          <w:p>
            <w:pPr>
              <w:pStyle w:val="11"/>
              <w:spacing w:line="360" w:lineRule="auto"/>
              <w:ind w:firstLine="0" w:firstLineChars="0"/>
              <w:rPr>
                <w:ins w:id="592" w:author="青春依旧 [2]" w:date="2021-07-01T14:29:17Z"/>
                <w:rFonts w:hint="eastAsia" w:ascii="宋体" w:hAnsi="宋体" w:eastAsia="宋体"/>
                <w:sz w:val="22"/>
                <w:szCs w:val="24"/>
                <w:lang w:eastAsia="zh-CN"/>
              </w:rPr>
            </w:pPr>
            <w:ins w:id="593" w:author="青春依旧 [2]" w:date="2021-07-01T14:30:21Z">
              <w:r>
                <w:rPr>
                  <w:rFonts w:hint="eastAsia" w:ascii="宋体" w:hAnsi="宋体" w:eastAsia="宋体"/>
                  <w:sz w:val="22"/>
                  <w:szCs w:val="24"/>
                  <w:lang w:val="en-US" w:eastAsia="zh-CN"/>
                </w:rPr>
                <w:t>7</w:t>
              </w:r>
            </w:ins>
          </w:p>
        </w:tc>
      </w:tr>
    </w:tbl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最短编码长度为：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=</w:t>
      </w:r>
      <w:r>
        <w:rPr>
          <w:rFonts w:ascii="宋体" w:hAnsi="宋体" w:eastAsia="宋体"/>
          <w:sz w:val="24"/>
          <w:szCs w:val="28"/>
        </w:rPr>
        <w:t xml:space="preserve"> 0.40*1+0.05*4+0.15*3+0.03*6+0.05*5+0.30*2+0.01*7+0.01*7 </w:t>
      </w:r>
      <w:r>
        <w:rPr>
          <w:rFonts w:hint="eastAsia" w:ascii="宋体" w:hAnsi="宋体" w:eastAsia="宋体"/>
          <w:sz w:val="24"/>
          <w:szCs w:val="28"/>
        </w:rPr>
        <w:t>=</w:t>
      </w:r>
      <w:r>
        <w:rPr>
          <w:rFonts w:ascii="宋体" w:hAnsi="宋体" w:eastAsia="宋体"/>
          <w:sz w:val="24"/>
          <w:szCs w:val="28"/>
        </w:rPr>
        <w:t xml:space="preserve"> 2.22</w:t>
      </w: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br w:type="page"/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五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编程题：</w:t>
      </w:r>
    </w:p>
    <w:p>
      <w:pPr>
        <w:pStyle w:val="11"/>
        <w:spacing w:line="360" w:lineRule="auto"/>
        <w:ind w:firstLine="0" w:firstLineChars="0"/>
        <w:rPr>
          <w:del w:id="594" w:author="唐 和" w:date="2021-06-29T00:11:00Z"/>
          <w:rFonts w:ascii="宋体" w:hAnsi="宋体" w:eastAsia="宋体"/>
          <w:sz w:val="24"/>
          <w:szCs w:val="28"/>
        </w:rPr>
      </w:pPr>
      <w:del w:id="595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1</w:delText>
        </w:r>
      </w:del>
      <w:del w:id="596" w:author="唐 和" w:date="2021-06-29T00:11:00Z">
        <w:r>
          <w:rPr>
            <w:rFonts w:ascii="宋体" w:hAnsi="宋体" w:eastAsia="宋体"/>
            <w:sz w:val="24"/>
            <w:szCs w:val="28"/>
          </w:rPr>
          <w:delText>.OpenMP</w:delText>
        </w:r>
      </w:del>
      <w:del w:id="597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编程练习：尝试</w:delText>
        </w:r>
      </w:del>
      <w:del w:id="598" w:author="唐 和" w:date="2021-06-28T23:24:00Z">
        <w:r>
          <w:rPr>
            <w:rFonts w:hint="eastAsia" w:ascii="宋体" w:hAnsi="宋体" w:eastAsia="宋体"/>
            <w:sz w:val="24"/>
            <w:szCs w:val="28"/>
          </w:rPr>
          <w:delText>使用</w:delText>
        </w:r>
      </w:del>
      <w:del w:id="599" w:author="唐 和" w:date="2021-06-29T00:11:00Z">
        <w:r>
          <w:rPr>
            <w:rFonts w:ascii="宋体" w:hAnsi="宋体" w:eastAsia="宋体"/>
            <w:sz w:val="24"/>
            <w:szCs w:val="28"/>
          </w:rPr>
          <w:delText>OpenMP</w:delText>
        </w:r>
      </w:del>
      <w:del w:id="600" w:author="唐 和" w:date="2021-06-28T23:24:00Z">
        <w:r>
          <w:rPr>
            <w:rFonts w:hint="eastAsia" w:ascii="宋体" w:hAnsi="宋体" w:eastAsia="宋体"/>
            <w:sz w:val="24"/>
            <w:szCs w:val="28"/>
          </w:rPr>
          <w:delText>完成并行快速排序。要求输入N为随机产生n个数进行并行快速排序。</w:delText>
        </w:r>
      </w:del>
    </w:p>
    <w:p>
      <w:pPr>
        <w:pStyle w:val="11"/>
        <w:spacing w:line="360" w:lineRule="auto"/>
        <w:ind w:firstLine="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ins w:id="601" w:author="唐 和" w:date="2021-06-29T00:10:00Z">
        <w:r>
          <w:rPr>
            <w:rFonts w:hint="eastAsia" w:ascii="宋体" w:hAnsi="宋体" w:eastAsia="宋体"/>
            <w:sz w:val="24"/>
            <w:szCs w:val="28"/>
          </w:rPr>
          <w:t>1</w:t>
        </w:r>
      </w:ins>
      <w:ins w:id="602" w:author="唐 和" w:date="2021-06-29T00:10:00Z">
        <w:r>
          <w:rPr>
            <w:rFonts w:ascii="宋体" w:hAnsi="宋体" w:eastAsia="宋体"/>
            <w:sz w:val="24"/>
            <w:szCs w:val="28"/>
          </w:rPr>
          <w:t>.</w:t>
        </w:r>
      </w:ins>
      <w:r>
        <w:rPr>
          <w:rFonts w:hint="eastAsia" w:ascii="宋体" w:hAnsi="宋体" w:eastAsia="宋体"/>
          <w:sz w:val="24"/>
          <w:szCs w:val="28"/>
        </w:rPr>
        <w:t>答：</w:t>
      </w:r>
      <w:ins w:id="603" w:author="青春依旧 [2]" w:date="2021-07-01T14:51:27Z">
        <w:r>
          <w:rPr>
            <w:rFonts w:hint="eastAsia" w:ascii="宋体" w:hAnsi="宋体" w:eastAsia="宋体"/>
            <w:sz w:val="24"/>
            <w:szCs w:val="28"/>
            <w:lang w:val="en-US" w:eastAsia="zh-CN"/>
          </w:rPr>
          <w:t>方法a</w:t>
        </w:r>
      </w:ins>
      <w:ins w:id="604" w:author="唐 和" w:date="2021-06-28T23:25:00Z">
        <w:del w:id="605" w:author="青春依旧 [2]" w:date="2021-07-01T14:48:22Z">
          <w:r>
            <w:rPr>
              <w:rFonts w:hint="eastAsia" w:ascii="宋体" w:hAnsi="宋体" w:eastAsia="宋体"/>
              <w:sz w:val="24"/>
              <w:szCs w:val="28"/>
            </w:rPr>
            <w:delText>临</w:delText>
          </w:r>
        </w:del>
      </w:ins>
      <w:ins w:id="606" w:author="唐 和" w:date="2021-06-28T23:25:00Z">
        <w:del w:id="607" w:author="青春依旧 [2]" w:date="2021-07-01T14:48:21Z">
          <w:r>
            <w:rPr>
              <w:rFonts w:hint="eastAsia" w:ascii="宋体" w:hAnsi="宋体" w:eastAsia="宋体"/>
              <w:sz w:val="24"/>
              <w:szCs w:val="28"/>
            </w:rPr>
            <w:delText>界区方</w:delText>
          </w:r>
        </w:del>
      </w:ins>
      <w:ins w:id="608" w:author="唐 和" w:date="2021-06-28T23:25:00Z">
        <w:del w:id="609" w:author="青春依旧 [2]" w:date="2021-07-01T14:48:20Z">
          <w:r>
            <w:rPr>
              <w:rFonts w:hint="eastAsia" w:ascii="宋体" w:hAnsi="宋体" w:eastAsia="宋体"/>
              <w:sz w:val="24"/>
              <w:szCs w:val="28"/>
            </w:rPr>
            <w:delText>法</w:delText>
          </w:r>
        </w:del>
      </w:ins>
      <w:r>
        <w:rPr>
          <w:rFonts w:hint="eastAsia" w:ascii="宋体" w:hAnsi="宋体" w:eastAsia="宋体"/>
          <w:sz w:val="24"/>
          <w:szCs w:val="28"/>
        </w:rPr>
        <w:t>实现代码如下：</w:t>
      </w:r>
    </w:p>
    <w:p>
      <w:pPr>
        <w:pStyle w:val="16"/>
        <w:rPr>
          <w:ins w:id="610" w:author="唐 和" w:date="2021-06-28T23:27:00Z"/>
        </w:rPr>
      </w:pPr>
      <w:del w:id="611" w:author="唐 和" w:date="2021-06-28T23:27:00Z">
        <w:r>
          <w:rPr/>
          <w:delText>#include &lt;stdio.h&gt;</w:delText>
        </w:r>
      </w:del>
      <w:ins w:id="612" w:author="唐 和" w:date="2021-06-28T23:27:00Z">
        <w:r>
          <w:rPr/>
          <w:t>#include &lt;stdio.h&gt;</w:t>
        </w:r>
      </w:ins>
    </w:p>
    <w:p>
      <w:pPr>
        <w:pStyle w:val="16"/>
        <w:rPr>
          <w:ins w:id="613" w:author="唐 和" w:date="2021-06-28T23:27:00Z"/>
        </w:rPr>
      </w:pPr>
      <w:ins w:id="614" w:author="唐 和" w:date="2021-06-28T23:27:00Z">
        <w:r>
          <w:rPr/>
          <w:t>#include &lt;stdlib.h&gt;</w:t>
        </w:r>
      </w:ins>
    </w:p>
    <w:p>
      <w:pPr>
        <w:pStyle w:val="16"/>
        <w:rPr>
          <w:ins w:id="615" w:author="唐 和" w:date="2021-06-28T23:27:00Z"/>
        </w:rPr>
      </w:pPr>
      <w:ins w:id="616" w:author="唐 和" w:date="2021-06-28T23:27:00Z">
        <w:r>
          <w:rPr/>
          <w:t>#include &lt;omp.h&gt;</w:t>
        </w:r>
      </w:ins>
    </w:p>
    <w:p>
      <w:pPr>
        <w:pStyle w:val="16"/>
        <w:rPr>
          <w:ins w:id="617" w:author="唐 和" w:date="2021-06-28T23:27:00Z"/>
        </w:rPr>
      </w:pPr>
      <w:ins w:id="618" w:author="唐 和" w:date="2021-06-28T23:27:00Z">
        <w:r>
          <w:rPr/>
          <w:t>int main(){</w:t>
        </w:r>
      </w:ins>
    </w:p>
    <w:p>
      <w:pPr>
        <w:pStyle w:val="16"/>
        <w:rPr>
          <w:ins w:id="619" w:author="唐 和" w:date="2021-06-28T23:27:00Z"/>
        </w:rPr>
      </w:pPr>
      <w:ins w:id="620" w:author="唐 和" w:date="2021-06-28T23:27:00Z">
        <w:r>
          <w:rPr/>
          <w:tab/>
        </w:r>
      </w:ins>
      <w:ins w:id="621" w:author="唐 和" w:date="2021-06-28T23:27:00Z">
        <w:r>
          <w:rPr/>
          <w:t>int i,n;</w:t>
        </w:r>
      </w:ins>
    </w:p>
    <w:p>
      <w:pPr>
        <w:pStyle w:val="16"/>
        <w:rPr>
          <w:ins w:id="622" w:author="唐 和" w:date="2021-06-28T23:27:00Z"/>
        </w:rPr>
      </w:pPr>
      <w:ins w:id="623" w:author="唐 和" w:date="2021-06-28T23:27:00Z">
        <w:r>
          <w:rPr/>
          <w:tab/>
        </w:r>
      </w:ins>
      <w:ins w:id="624" w:author="唐 和" w:date="2021-06-28T23:27:00Z">
        <w:r>
          <w:rPr/>
          <w:t>float a[100],b[100],result;</w:t>
        </w:r>
      </w:ins>
    </w:p>
    <w:p>
      <w:pPr>
        <w:pStyle w:val="16"/>
        <w:rPr>
          <w:ins w:id="625" w:author="唐 和" w:date="2021-06-28T23:27:00Z"/>
        </w:rPr>
      </w:pPr>
      <w:ins w:id="626" w:author="唐 和" w:date="2021-06-28T23:27:00Z">
        <w:r>
          <w:rPr/>
          <w:tab/>
        </w:r>
      </w:ins>
      <w:ins w:id="627" w:author="唐 和" w:date="2021-06-28T23:27:00Z">
        <w:r>
          <w:rPr/>
          <w:t>//initializations</w:t>
        </w:r>
      </w:ins>
    </w:p>
    <w:p>
      <w:pPr>
        <w:pStyle w:val="16"/>
        <w:rPr>
          <w:ins w:id="628" w:author="唐 和" w:date="2021-06-28T23:27:00Z"/>
        </w:rPr>
      </w:pPr>
      <w:ins w:id="629" w:author="唐 和" w:date="2021-06-28T23:27:00Z">
        <w:r>
          <w:rPr/>
          <w:tab/>
        </w:r>
      </w:ins>
      <w:ins w:id="630" w:author="唐 和" w:date="2021-06-28T23:27:00Z">
        <w:r>
          <w:rPr/>
          <w:t>n=100;</w:t>
        </w:r>
      </w:ins>
    </w:p>
    <w:p>
      <w:pPr>
        <w:pStyle w:val="16"/>
        <w:rPr>
          <w:ins w:id="631" w:author="唐 和" w:date="2021-06-28T23:27:00Z"/>
        </w:rPr>
      </w:pPr>
      <w:ins w:id="632" w:author="唐 和" w:date="2021-06-28T23:27:00Z">
        <w:r>
          <w:rPr/>
          <w:tab/>
        </w:r>
      </w:ins>
      <w:ins w:id="633" w:author="唐 和" w:date="2021-06-28T23:27:00Z">
        <w:r>
          <w:rPr/>
          <w:t>result=0.0;</w:t>
        </w:r>
      </w:ins>
    </w:p>
    <w:p>
      <w:pPr>
        <w:pStyle w:val="16"/>
        <w:rPr>
          <w:ins w:id="634" w:author="唐 和" w:date="2021-06-28T23:27:00Z"/>
        </w:rPr>
      </w:pPr>
      <w:ins w:id="635" w:author="唐 和" w:date="2021-06-28T23:27:00Z">
        <w:r>
          <w:rPr/>
          <w:tab/>
        </w:r>
      </w:ins>
      <w:ins w:id="636" w:author="唐 和" w:date="2021-06-28T23:27:00Z">
        <w:r>
          <w:rPr/>
          <w:t>for(i=0;i&lt;n;i++){</w:t>
        </w:r>
      </w:ins>
    </w:p>
    <w:p>
      <w:pPr>
        <w:pStyle w:val="16"/>
        <w:rPr>
          <w:ins w:id="637" w:author="唐 和" w:date="2021-06-28T23:27:00Z"/>
        </w:rPr>
      </w:pPr>
      <w:ins w:id="638" w:author="唐 和" w:date="2021-06-28T23:27:00Z">
        <w:r>
          <w:rPr/>
          <w:tab/>
        </w:r>
      </w:ins>
      <w:ins w:id="639" w:author="唐 和" w:date="2021-06-28T23:27:00Z">
        <w:r>
          <w:rPr/>
          <w:tab/>
        </w:r>
      </w:ins>
      <w:ins w:id="640" w:author="唐 和" w:date="2021-06-28T23:27:00Z">
        <w:r>
          <w:rPr/>
          <w:t>a[i]=rand()%5;</w:t>
        </w:r>
      </w:ins>
    </w:p>
    <w:p>
      <w:pPr>
        <w:pStyle w:val="16"/>
        <w:rPr>
          <w:ins w:id="641" w:author="唐 和" w:date="2021-06-28T23:27:00Z"/>
        </w:rPr>
      </w:pPr>
      <w:ins w:id="642" w:author="唐 和" w:date="2021-06-28T23:27:00Z">
        <w:r>
          <w:rPr/>
          <w:tab/>
        </w:r>
      </w:ins>
      <w:ins w:id="643" w:author="唐 和" w:date="2021-06-28T23:27:00Z">
        <w:r>
          <w:rPr/>
          <w:tab/>
        </w:r>
      </w:ins>
      <w:ins w:id="644" w:author="唐 和" w:date="2021-06-28T23:27:00Z">
        <w:r>
          <w:rPr/>
          <w:t>b[i]=rand()%9;</w:t>
        </w:r>
      </w:ins>
    </w:p>
    <w:p>
      <w:pPr>
        <w:pStyle w:val="16"/>
        <w:rPr>
          <w:ins w:id="645" w:author="唐 和" w:date="2021-06-28T23:27:00Z"/>
        </w:rPr>
      </w:pPr>
      <w:ins w:id="646" w:author="唐 和" w:date="2021-06-28T23:27:00Z">
        <w:r>
          <w:rPr/>
          <w:tab/>
        </w:r>
      </w:ins>
      <w:ins w:id="647" w:author="唐 和" w:date="2021-06-28T23:27:00Z">
        <w:r>
          <w:rPr/>
          <w:t>}</w:t>
        </w:r>
      </w:ins>
    </w:p>
    <w:p>
      <w:pPr>
        <w:pStyle w:val="16"/>
        <w:rPr>
          <w:ins w:id="648" w:author="唐 和" w:date="2021-06-28T23:27:00Z"/>
        </w:rPr>
      </w:pPr>
      <w:ins w:id="649" w:author="唐 和" w:date="2021-06-28T23:27:00Z">
        <w:r>
          <w:rPr/>
          <w:t xml:space="preserve">    #pragma omp parallel for</w:t>
        </w:r>
      </w:ins>
    </w:p>
    <w:p>
      <w:pPr>
        <w:pStyle w:val="16"/>
        <w:rPr>
          <w:ins w:id="650" w:author="唐 和" w:date="2021-06-28T23:27:00Z"/>
        </w:rPr>
      </w:pPr>
      <w:ins w:id="651" w:author="唐 和" w:date="2021-06-28T23:27:00Z">
        <w:r>
          <w:rPr/>
          <w:tab/>
        </w:r>
      </w:ins>
      <w:ins w:id="652" w:author="唐 和" w:date="2021-06-28T23:27:00Z">
        <w:r>
          <w:rPr/>
          <w:t>for(i=0;i&lt;n;i++){</w:t>
        </w:r>
      </w:ins>
    </w:p>
    <w:p>
      <w:pPr>
        <w:pStyle w:val="16"/>
        <w:rPr>
          <w:ins w:id="653" w:author="唐 和" w:date="2021-06-28T23:27:00Z"/>
        </w:rPr>
      </w:pPr>
      <w:ins w:id="654" w:author="唐 和" w:date="2021-06-28T23:27:00Z">
        <w:r>
          <w:rPr/>
          <w:t xml:space="preserve">    #pragma omp critical</w:t>
        </w:r>
      </w:ins>
    </w:p>
    <w:p>
      <w:pPr>
        <w:pStyle w:val="16"/>
        <w:rPr>
          <w:ins w:id="655" w:author="唐 和" w:date="2021-06-28T23:27:00Z"/>
        </w:rPr>
      </w:pPr>
      <w:ins w:id="656" w:author="唐 和" w:date="2021-06-28T23:27:00Z">
        <w:r>
          <w:rPr/>
          <w:tab/>
        </w:r>
      </w:ins>
      <w:ins w:id="657" w:author="唐 和" w:date="2021-06-28T23:27:00Z">
        <w:r>
          <w:rPr/>
          <w:tab/>
        </w:r>
      </w:ins>
      <w:ins w:id="658" w:author="唐 和" w:date="2021-06-28T23:27:00Z">
        <w:r>
          <w:rPr/>
          <w:t>result=result+(a[i]*b[i]);</w:t>
        </w:r>
      </w:ins>
    </w:p>
    <w:p>
      <w:pPr>
        <w:pStyle w:val="16"/>
        <w:rPr>
          <w:ins w:id="659" w:author="唐 和" w:date="2021-06-28T23:27:00Z"/>
        </w:rPr>
      </w:pPr>
      <w:ins w:id="660" w:author="唐 和" w:date="2021-06-28T23:27:00Z">
        <w:r>
          <w:rPr/>
          <w:tab/>
        </w:r>
      </w:ins>
      <w:ins w:id="661" w:author="唐 和" w:date="2021-06-28T23:27:00Z">
        <w:r>
          <w:rPr/>
          <w:t>}</w:t>
        </w:r>
      </w:ins>
    </w:p>
    <w:p>
      <w:pPr>
        <w:pStyle w:val="16"/>
        <w:rPr>
          <w:ins w:id="662" w:author="唐 和" w:date="2021-06-28T23:27:00Z"/>
        </w:rPr>
      </w:pPr>
    </w:p>
    <w:p>
      <w:pPr>
        <w:pStyle w:val="16"/>
        <w:rPr>
          <w:ins w:id="663" w:author="唐 和" w:date="2021-06-28T23:27:00Z"/>
        </w:rPr>
      </w:pPr>
      <w:ins w:id="664" w:author="唐 和" w:date="2021-06-28T23:27:00Z">
        <w:r>
          <w:rPr/>
          <w:tab/>
        </w:r>
      </w:ins>
      <w:ins w:id="665" w:author="唐 和" w:date="2021-06-28T23:27:00Z">
        <w:r>
          <w:rPr/>
          <w:t>printf("%f\n",result);</w:t>
        </w:r>
      </w:ins>
    </w:p>
    <w:p>
      <w:pPr>
        <w:pStyle w:val="16"/>
        <w:rPr>
          <w:ins w:id="666" w:author="唐 和" w:date="2021-06-28T23:27:00Z"/>
        </w:rPr>
      </w:pPr>
      <w:ins w:id="667" w:author="唐 和" w:date="2021-06-28T23:27:00Z">
        <w:r>
          <w:rPr/>
          <w:tab/>
        </w:r>
      </w:ins>
      <w:ins w:id="668" w:author="唐 和" w:date="2021-06-28T23:27:00Z">
        <w:r>
          <w:rPr/>
          <w:t>return 0;</w:t>
        </w:r>
      </w:ins>
    </w:p>
    <w:p>
      <w:pPr>
        <w:pStyle w:val="16"/>
        <w:rPr>
          <w:del w:id="669" w:author="唐 和" w:date="2021-06-28T23:27:00Z"/>
        </w:rPr>
      </w:pPr>
      <w:ins w:id="670" w:author="唐 和" w:date="2021-06-28T23:27:00Z">
        <w:r>
          <w:rPr/>
          <w:t>}</w:t>
        </w:r>
      </w:ins>
    </w:p>
    <w:p>
      <w:pPr>
        <w:pStyle w:val="16"/>
        <w:rPr>
          <w:del w:id="671" w:author="唐 和" w:date="2021-06-28T23:27:00Z"/>
        </w:rPr>
      </w:pPr>
      <w:del w:id="672" w:author="唐 和" w:date="2021-06-28T23:27:00Z">
        <w:r>
          <w:rPr/>
          <w:delText>#include&lt;stdlib.h&gt;</w:delText>
        </w:r>
      </w:del>
    </w:p>
    <w:p>
      <w:pPr>
        <w:pStyle w:val="16"/>
        <w:rPr>
          <w:del w:id="673" w:author="唐 和" w:date="2021-06-28T23:27:00Z"/>
        </w:rPr>
      </w:pPr>
      <w:del w:id="674" w:author="唐 和" w:date="2021-06-28T23:27:00Z">
        <w:r>
          <w:rPr/>
          <w:delText>#include&lt;omp.h&gt;</w:delText>
        </w:r>
      </w:del>
    </w:p>
    <w:p>
      <w:pPr>
        <w:pStyle w:val="16"/>
        <w:rPr>
          <w:del w:id="675" w:author="唐 和" w:date="2021-06-28T23:27:00Z"/>
        </w:rPr>
      </w:pPr>
      <w:del w:id="676" w:author="唐 和" w:date="2021-06-28T23:27:00Z">
        <w:r>
          <w:rPr/>
          <w:delText>#include&lt;time.h&gt;</w:delText>
        </w:r>
      </w:del>
    </w:p>
    <w:p>
      <w:pPr>
        <w:pStyle w:val="16"/>
        <w:rPr>
          <w:del w:id="677" w:author="唐 和" w:date="2021-06-28T23:27:00Z"/>
        </w:rPr>
      </w:pPr>
      <w:del w:id="678" w:author="唐 和" w:date="2021-06-28T23:27:00Z">
        <w:r>
          <w:rPr/>
          <w:delText>#define NUM_THREADS 2</w:delText>
        </w:r>
      </w:del>
    </w:p>
    <w:p>
      <w:pPr>
        <w:pStyle w:val="16"/>
        <w:rPr>
          <w:del w:id="679" w:author="唐 和" w:date="2021-06-28T23:27:00Z"/>
        </w:rPr>
      </w:pPr>
      <w:del w:id="680" w:author="唐 和" w:date="2021-06-28T23:27:00Z">
        <w:r>
          <w:rPr/>
          <w:delText xml:space="preserve"> </w:delText>
        </w:r>
      </w:del>
    </w:p>
    <w:p>
      <w:pPr>
        <w:pStyle w:val="16"/>
        <w:rPr>
          <w:del w:id="681" w:author="唐 和" w:date="2021-06-28T23:27:00Z"/>
        </w:rPr>
      </w:pPr>
      <w:del w:id="682" w:author="唐 和" w:date="2021-06-28T23:27:00Z">
        <w:r>
          <w:rPr/>
          <w:delText>int Partition(int *data,int p,int r)</w:delText>
        </w:r>
      </w:del>
    </w:p>
    <w:p>
      <w:pPr>
        <w:pStyle w:val="16"/>
        <w:rPr>
          <w:del w:id="683" w:author="唐 和" w:date="2021-06-28T23:27:00Z"/>
        </w:rPr>
      </w:pPr>
      <w:del w:id="684" w:author="唐 和" w:date="2021-06-28T23:27:00Z">
        <w:r>
          <w:rPr/>
          <w:delText>{</w:delText>
        </w:r>
      </w:del>
    </w:p>
    <w:p>
      <w:pPr>
        <w:pStyle w:val="16"/>
        <w:rPr>
          <w:del w:id="685" w:author="唐 和" w:date="2021-06-28T23:27:00Z"/>
        </w:rPr>
      </w:pPr>
      <w:del w:id="686" w:author="唐 和" w:date="2021-06-28T23:27:00Z">
        <w:r>
          <w:rPr/>
          <w:tab/>
        </w:r>
      </w:del>
      <w:del w:id="687" w:author="唐 和" w:date="2021-06-28T23:27:00Z">
        <w:r>
          <w:rPr/>
          <w:delText>int x,i,j,tmp;</w:delText>
        </w:r>
      </w:del>
    </w:p>
    <w:p>
      <w:pPr>
        <w:pStyle w:val="16"/>
        <w:rPr>
          <w:del w:id="688" w:author="唐 和" w:date="2021-06-28T23:27:00Z"/>
        </w:rPr>
      </w:pPr>
      <w:del w:id="689" w:author="唐 和" w:date="2021-06-28T23:27:00Z">
        <w:r>
          <w:rPr/>
          <w:tab/>
        </w:r>
      </w:del>
      <w:del w:id="690" w:author="唐 和" w:date="2021-06-28T23:27:00Z">
        <w:r>
          <w:rPr/>
          <w:delText>//即A[r]</w:delText>
        </w:r>
      </w:del>
    </w:p>
    <w:p>
      <w:pPr>
        <w:pStyle w:val="16"/>
        <w:rPr>
          <w:del w:id="691" w:author="唐 和" w:date="2021-06-28T23:27:00Z"/>
        </w:rPr>
      </w:pPr>
      <w:del w:id="692" w:author="唐 和" w:date="2021-06-28T23:27:00Z">
        <w:r>
          <w:rPr/>
          <w:tab/>
        </w:r>
      </w:del>
      <w:del w:id="693" w:author="唐 和" w:date="2021-06-28T23:27:00Z">
        <w:r>
          <w:rPr/>
          <w:delText>x=data[r];</w:delText>
        </w:r>
      </w:del>
      <w:del w:id="694" w:author="唐 和" w:date="2021-06-28T23:27:00Z">
        <w:r>
          <w:rPr/>
          <w:tab/>
        </w:r>
      </w:del>
      <w:del w:id="695" w:author="唐 和" w:date="2021-06-28T23:27:00Z">
        <w:r>
          <w:rPr/>
          <w:tab/>
        </w:r>
      </w:del>
      <w:del w:id="696" w:author="唐 和" w:date="2021-06-28T23:27:00Z">
        <w:r>
          <w:rPr/>
          <w:tab/>
        </w:r>
      </w:del>
    </w:p>
    <w:p>
      <w:pPr>
        <w:pStyle w:val="16"/>
        <w:rPr>
          <w:del w:id="697" w:author="唐 和" w:date="2021-06-28T23:27:00Z"/>
        </w:rPr>
      </w:pPr>
      <w:del w:id="698" w:author="唐 和" w:date="2021-06-28T23:27:00Z">
        <w:r>
          <w:rPr/>
          <w:tab/>
        </w:r>
      </w:del>
      <w:del w:id="699" w:author="唐 和" w:date="2021-06-28T23:27:00Z">
        <w:r>
          <w:rPr/>
          <w:delText>i=p-1;</w:delText>
        </w:r>
      </w:del>
      <w:del w:id="700" w:author="唐 和" w:date="2021-06-28T23:27:00Z">
        <w:r>
          <w:rPr/>
          <w:tab/>
        </w:r>
      </w:del>
      <w:del w:id="701" w:author="唐 和" w:date="2021-06-28T23:27:00Z">
        <w:r>
          <w:rPr/>
          <w:tab/>
        </w:r>
      </w:del>
      <w:del w:id="702" w:author="唐 和" w:date="2021-06-28T23:27:00Z">
        <w:r>
          <w:rPr/>
          <w:tab/>
        </w:r>
      </w:del>
      <w:del w:id="703" w:author="唐 和" w:date="2021-06-28T23:27:00Z">
        <w:r>
          <w:rPr/>
          <w:tab/>
        </w:r>
      </w:del>
    </w:p>
    <w:p>
      <w:pPr>
        <w:pStyle w:val="16"/>
        <w:rPr>
          <w:del w:id="704" w:author="唐 和" w:date="2021-06-28T23:27:00Z"/>
        </w:rPr>
      </w:pPr>
      <w:del w:id="705" w:author="唐 和" w:date="2021-06-28T23:27:00Z">
        <w:r>
          <w:rPr/>
          <w:tab/>
        </w:r>
      </w:del>
      <w:del w:id="706" w:author="唐 和" w:date="2021-06-28T23:27:00Z">
        <w:r>
          <w:rPr/>
          <w:delText>for(j=p;j&lt;r;j++)</w:delText>
        </w:r>
      </w:del>
    </w:p>
    <w:p>
      <w:pPr>
        <w:pStyle w:val="16"/>
        <w:rPr>
          <w:del w:id="707" w:author="唐 和" w:date="2021-06-28T23:27:00Z"/>
        </w:rPr>
      </w:pPr>
      <w:del w:id="708" w:author="唐 和" w:date="2021-06-28T23:27:00Z">
        <w:r>
          <w:rPr/>
          <w:tab/>
        </w:r>
      </w:del>
      <w:del w:id="709" w:author="唐 和" w:date="2021-06-28T23:27:00Z">
        <w:r>
          <w:rPr/>
          <w:tab/>
        </w:r>
      </w:del>
      <w:del w:id="710" w:author="唐 和" w:date="2021-06-28T23:27:00Z">
        <w:r>
          <w:rPr/>
          <w:delText>if(data[j]&lt;=x)</w:delText>
        </w:r>
      </w:del>
    </w:p>
    <w:p>
      <w:pPr>
        <w:pStyle w:val="16"/>
        <w:rPr>
          <w:del w:id="711" w:author="唐 和" w:date="2021-06-28T23:27:00Z"/>
        </w:rPr>
      </w:pPr>
      <w:del w:id="712" w:author="唐 和" w:date="2021-06-28T23:27:00Z">
        <w:r>
          <w:rPr/>
          <w:tab/>
        </w:r>
      </w:del>
      <w:del w:id="713" w:author="唐 和" w:date="2021-06-28T23:27:00Z">
        <w:r>
          <w:rPr/>
          <w:tab/>
        </w:r>
      </w:del>
      <w:del w:id="714" w:author="唐 和" w:date="2021-06-28T23:27:00Z">
        <w:r>
          <w:rPr/>
          <w:delText>{</w:delText>
        </w:r>
      </w:del>
    </w:p>
    <w:p>
      <w:pPr>
        <w:pStyle w:val="16"/>
        <w:rPr>
          <w:del w:id="715" w:author="唐 和" w:date="2021-06-28T23:27:00Z"/>
        </w:rPr>
      </w:pPr>
      <w:del w:id="716" w:author="唐 和" w:date="2021-06-28T23:27:00Z">
        <w:r>
          <w:rPr/>
          <w:tab/>
        </w:r>
      </w:del>
      <w:del w:id="717" w:author="唐 和" w:date="2021-06-28T23:27:00Z">
        <w:r>
          <w:rPr/>
          <w:tab/>
        </w:r>
      </w:del>
      <w:del w:id="718" w:author="唐 和" w:date="2021-06-28T23:27:00Z">
        <w:r>
          <w:rPr/>
          <w:tab/>
        </w:r>
      </w:del>
      <w:del w:id="719" w:author="唐 和" w:date="2021-06-28T23:27:00Z">
        <w:r>
          <w:rPr/>
          <w:delText>i++;</w:delText>
        </w:r>
      </w:del>
    </w:p>
    <w:p>
      <w:pPr>
        <w:pStyle w:val="16"/>
        <w:rPr>
          <w:del w:id="720" w:author="唐 和" w:date="2021-06-28T23:27:00Z"/>
        </w:rPr>
      </w:pPr>
      <w:del w:id="721" w:author="唐 和" w:date="2021-06-28T23:27:00Z">
        <w:r>
          <w:rPr/>
          <w:tab/>
        </w:r>
      </w:del>
      <w:del w:id="722" w:author="唐 和" w:date="2021-06-28T23:27:00Z">
        <w:r>
          <w:rPr/>
          <w:tab/>
        </w:r>
      </w:del>
      <w:del w:id="723" w:author="唐 和" w:date="2021-06-28T23:27:00Z">
        <w:r>
          <w:rPr/>
          <w:tab/>
        </w:r>
      </w:del>
      <w:del w:id="724" w:author="唐 和" w:date="2021-06-28T23:27:00Z">
        <w:r>
          <w:rPr/>
          <w:delText>//exchange A[i] and A[j]</w:delText>
        </w:r>
      </w:del>
    </w:p>
    <w:p>
      <w:pPr>
        <w:pStyle w:val="16"/>
        <w:rPr>
          <w:del w:id="725" w:author="唐 和" w:date="2021-06-28T23:27:00Z"/>
        </w:rPr>
      </w:pPr>
      <w:del w:id="726" w:author="唐 和" w:date="2021-06-28T23:27:00Z">
        <w:r>
          <w:rPr/>
          <w:tab/>
        </w:r>
      </w:del>
      <w:del w:id="727" w:author="唐 和" w:date="2021-06-28T23:27:00Z">
        <w:r>
          <w:rPr/>
          <w:tab/>
        </w:r>
      </w:del>
      <w:del w:id="728" w:author="唐 和" w:date="2021-06-28T23:27:00Z">
        <w:r>
          <w:rPr/>
          <w:tab/>
        </w:r>
      </w:del>
      <w:del w:id="729" w:author="唐 和" w:date="2021-06-28T23:27:00Z">
        <w:r>
          <w:rPr/>
          <w:delText xml:space="preserve">tmp=data[i];   </w:delText>
        </w:r>
      </w:del>
    </w:p>
    <w:p>
      <w:pPr>
        <w:pStyle w:val="16"/>
        <w:rPr>
          <w:del w:id="730" w:author="唐 和" w:date="2021-06-28T23:27:00Z"/>
        </w:rPr>
      </w:pPr>
      <w:del w:id="731" w:author="唐 和" w:date="2021-06-28T23:27:00Z">
        <w:r>
          <w:rPr/>
          <w:tab/>
        </w:r>
      </w:del>
      <w:del w:id="732" w:author="唐 和" w:date="2021-06-28T23:27:00Z">
        <w:r>
          <w:rPr/>
          <w:tab/>
        </w:r>
      </w:del>
      <w:del w:id="733" w:author="唐 和" w:date="2021-06-28T23:27:00Z">
        <w:r>
          <w:rPr/>
          <w:tab/>
        </w:r>
      </w:del>
      <w:del w:id="734" w:author="唐 和" w:date="2021-06-28T23:27:00Z">
        <w:r>
          <w:rPr/>
          <w:delText>data[i]=data[j];</w:delText>
        </w:r>
      </w:del>
    </w:p>
    <w:p>
      <w:pPr>
        <w:pStyle w:val="16"/>
        <w:rPr>
          <w:del w:id="735" w:author="唐 和" w:date="2021-06-28T23:27:00Z"/>
        </w:rPr>
      </w:pPr>
      <w:del w:id="736" w:author="唐 和" w:date="2021-06-28T23:27:00Z">
        <w:r>
          <w:rPr/>
          <w:tab/>
        </w:r>
      </w:del>
      <w:del w:id="737" w:author="唐 和" w:date="2021-06-28T23:27:00Z">
        <w:r>
          <w:rPr/>
          <w:tab/>
        </w:r>
      </w:del>
      <w:del w:id="738" w:author="唐 和" w:date="2021-06-28T23:27:00Z">
        <w:r>
          <w:rPr/>
          <w:tab/>
        </w:r>
      </w:del>
      <w:del w:id="739" w:author="唐 和" w:date="2021-06-28T23:27:00Z">
        <w:r>
          <w:rPr/>
          <w:delText>data[j]=tmp;</w:delText>
        </w:r>
      </w:del>
    </w:p>
    <w:p>
      <w:pPr>
        <w:pStyle w:val="16"/>
        <w:rPr>
          <w:del w:id="740" w:author="唐 和" w:date="2021-06-28T23:27:00Z"/>
        </w:rPr>
      </w:pPr>
      <w:del w:id="741" w:author="唐 和" w:date="2021-06-28T23:27:00Z">
        <w:r>
          <w:rPr/>
          <w:tab/>
        </w:r>
      </w:del>
      <w:del w:id="742" w:author="唐 和" w:date="2021-06-28T23:27:00Z">
        <w:r>
          <w:rPr/>
          <w:tab/>
        </w:r>
      </w:del>
      <w:del w:id="743" w:author="唐 和" w:date="2021-06-28T23:27:00Z">
        <w:r>
          <w:rPr/>
          <w:delText>}</w:delText>
        </w:r>
      </w:del>
    </w:p>
    <w:p>
      <w:pPr>
        <w:pStyle w:val="16"/>
        <w:rPr>
          <w:del w:id="744" w:author="唐 和" w:date="2021-06-28T23:27:00Z"/>
        </w:rPr>
      </w:pPr>
      <w:del w:id="745" w:author="唐 和" w:date="2021-06-28T23:27:00Z">
        <w:r>
          <w:rPr/>
          <w:tab/>
        </w:r>
      </w:del>
      <w:del w:id="746" w:author="唐 和" w:date="2021-06-28T23:27:00Z">
        <w:r>
          <w:rPr/>
          <w:tab/>
        </w:r>
      </w:del>
      <w:del w:id="747" w:author="唐 和" w:date="2021-06-28T23:27:00Z">
        <w:r>
          <w:rPr/>
          <w:delText>//exchange A[i+1] and A[r]</w:delText>
        </w:r>
      </w:del>
    </w:p>
    <w:p>
      <w:pPr>
        <w:pStyle w:val="16"/>
        <w:rPr>
          <w:del w:id="748" w:author="唐 和" w:date="2021-06-28T23:27:00Z"/>
        </w:rPr>
      </w:pPr>
      <w:del w:id="749" w:author="唐 和" w:date="2021-06-28T23:27:00Z">
        <w:r>
          <w:rPr/>
          <w:tab/>
        </w:r>
      </w:del>
      <w:del w:id="750" w:author="唐 和" w:date="2021-06-28T23:27:00Z">
        <w:r>
          <w:rPr/>
          <w:tab/>
        </w:r>
      </w:del>
      <w:del w:id="751" w:author="唐 和" w:date="2021-06-28T23:27:00Z">
        <w:r>
          <w:rPr/>
          <w:delText>tmp=data[i+1];</w:delText>
        </w:r>
      </w:del>
    </w:p>
    <w:p>
      <w:pPr>
        <w:pStyle w:val="16"/>
        <w:rPr>
          <w:del w:id="752" w:author="唐 和" w:date="2021-06-28T23:27:00Z"/>
        </w:rPr>
      </w:pPr>
      <w:del w:id="753" w:author="唐 和" w:date="2021-06-28T23:27:00Z">
        <w:r>
          <w:rPr/>
          <w:tab/>
        </w:r>
      </w:del>
      <w:del w:id="754" w:author="唐 和" w:date="2021-06-28T23:27:00Z">
        <w:r>
          <w:rPr/>
          <w:tab/>
        </w:r>
      </w:del>
      <w:del w:id="755" w:author="唐 和" w:date="2021-06-28T23:27:00Z">
        <w:r>
          <w:rPr/>
          <w:delText>data[i+1]=data[r];</w:delText>
        </w:r>
      </w:del>
    </w:p>
    <w:p>
      <w:pPr>
        <w:pStyle w:val="16"/>
        <w:rPr>
          <w:del w:id="756" w:author="唐 和" w:date="2021-06-28T23:27:00Z"/>
        </w:rPr>
      </w:pPr>
      <w:del w:id="757" w:author="唐 和" w:date="2021-06-28T23:27:00Z">
        <w:r>
          <w:rPr/>
          <w:tab/>
        </w:r>
      </w:del>
      <w:del w:id="758" w:author="唐 和" w:date="2021-06-28T23:27:00Z">
        <w:r>
          <w:rPr/>
          <w:tab/>
        </w:r>
      </w:del>
      <w:del w:id="759" w:author="唐 和" w:date="2021-06-28T23:27:00Z">
        <w:r>
          <w:rPr/>
          <w:delText>data[r]=tmp;</w:delText>
        </w:r>
      </w:del>
    </w:p>
    <w:p>
      <w:pPr>
        <w:pStyle w:val="16"/>
        <w:rPr>
          <w:del w:id="760" w:author="唐 和" w:date="2021-06-28T23:27:00Z"/>
        </w:rPr>
      </w:pPr>
      <w:del w:id="761" w:author="唐 和" w:date="2021-06-28T23:27:00Z">
        <w:r>
          <w:rPr/>
          <w:delText xml:space="preserve"> </w:delText>
        </w:r>
      </w:del>
    </w:p>
    <w:p>
      <w:pPr>
        <w:pStyle w:val="16"/>
        <w:rPr>
          <w:del w:id="762" w:author="唐 和" w:date="2021-06-28T23:27:00Z"/>
        </w:rPr>
      </w:pPr>
      <w:del w:id="763" w:author="唐 和" w:date="2021-06-28T23:27:00Z">
        <w:r>
          <w:rPr/>
          <w:tab/>
        </w:r>
      </w:del>
      <w:del w:id="764" w:author="唐 和" w:date="2021-06-28T23:27:00Z">
        <w:r>
          <w:rPr/>
          <w:tab/>
        </w:r>
      </w:del>
      <w:del w:id="765" w:author="唐 和" w:date="2021-06-28T23:27:00Z">
        <w:r>
          <w:rPr/>
          <w:delText>return i+1;</w:delText>
        </w:r>
      </w:del>
    </w:p>
    <w:p>
      <w:pPr>
        <w:pStyle w:val="16"/>
        <w:rPr>
          <w:del w:id="766" w:author="唐 和" w:date="2021-06-28T23:27:00Z"/>
        </w:rPr>
      </w:pPr>
      <w:del w:id="767" w:author="唐 和" w:date="2021-06-28T23:27:00Z">
        <w:r>
          <w:rPr/>
          <w:delText>}</w:delText>
        </w:r>
      </w:del>
    </w:p>
    <w:p>
      <w:pPr>
        <w:pStyle w:val="16"/>
        <w:rPr>
          <w:del w:id="768" w:author="唐 和" w:date="2021-06-28T23:27:00Z"/>
        </w:rPr>
      </w:pPr>
      <w:del w:id="769" w:author="唐 和" w:date="2021-06-28T23:27:00Z">
        <w:r>
          <w:rPr/>
          <w:delText>int* QuickSort_parallel(int* Data,int p,int r)</w:delText>
        </w:r>
      </w:del>
    </w:p>
    <w:p>
      <w:pPr>
        <w:pStyle w:val="16"/>
        <w:rPr>
          <w:del w:id="770" w:author="唐 和" w:date="2021-06-28T23:27:00Z"/>
        </w:rPr>
      </w:pPr>
      <w:del w:id="771" w:author="唐 和" w:date="2021-06-28T23:27:00Z">
        <w:r>
          <w:rPr/>
          <w:delText>{</w:delText>
        </w:r>
      </w:del>
    </w:p>
    <w:p>
      <w:pPr>
        <w:pStyle w:val="16"/>
        <w:rPr>
          <w:del w:id="772" w:author="唐 和" w:date="2021-06-28T23:27:00Z"/>
        </w:rPr>
      </w:pPr>
      <w:del w:id="773" w:author="唐 和" w:date="2021-06-28T23:27:00Z">
        <w:r>
          <w:rPr/>
          <w:tab/>
        </w:r>
      </w:del>
      <w:del w:id="774" w:author="唐 和" w:date="2021-06-28T23:27:00Z">
        <w:r>
          <w:rPr/>
          <w:delText>int q;</w:delText>
        </w:r>
      </w:del>
    </w:p>
    <w:p>
      <w:pPr>
        <w:pStyle w:val="16"/>
        <w:rPr>
          <w:del w:id="775" w:author="唐 和" w:date="2021-06-28T23:27:00Z"/>
        </w:rPr>
      </w:pPr>
      <w:del w:id="776" w:author="唐 和" w:date="2021-06-28T23:27:00Z">
        <w:r>
          <w:rPr/>
          <w:tab/>
        </w:r>
      </w:del>
      <w:del w:id="777" w:author="唐 和" w:date="2021-06-28T23:27:00Z">
        <w:r>
          <w:rPr/>
          <w:delText>if(p&lt;r)</w:delText>
        </w:r>
      </w:del>
    </w:p>
    <w:p>
      <w:pPr>
        <w:pStyle w:val="16"/>
        <w:rPr>
          <w:del w:id="778" w:author="唐 和" w:date="2021-06-28T23:27:00Z"/>
        </w:rPr>
      </w:pPr>
      <w:del w:id="779" w:author="唐 和" w:date="2021-06-28T23:27:00Z">
        <w:r>
          <w:rPr/>
          <w:tab/>
        </w:r>
      </w:del>
      <w:del w:id="780" w:author="唐 和" w:date="2021-06-28T23:27:00Z">
        <w:r>
          <w:rPr/>
          <w:delText>{</w:delText>
        </w:r>
      </w:del>
    </w:p>
    <w:p>
      <w:pPr>
        <w:pStyle w:val="16"/>
        <w:rPr>
          <w:del w:id="781" w:author="唐 和" w:date="2021-06-28T23:27:00Z"/>
        </w:rPr>
      </w:pPr>
      <w:del w:id="782" w:author="唐 和" w:date="2021-06-28T23:27:00Z">
        <w:r>
          <w:rPr/>
          <w:tab/>
        </w:r>
      </w:del>
      <w:del w:id="783" w:author="唐 和" w:date="2021-06-28T23:27:00Z">
        <w:r>
          <w:rPr/>
          <w:tab/>
        </w:r>
      </w:del>
      <w:del w:id="784" w:author="唐 和" w:date="2021-06-28T23:27:00Z">
        <w:r>
          <w:rPr/>
          <w:delText>q=Partition(Data,p,r);</w:delText>
        </w:r>
      </w:del>
    </w:p>
    <w:p>
      <w:pPr>
        <w:pStyle w:val="16"/>
        <w:rPr>
          <w:del w:id="785" w:author="唐 和" w:date="2021-06-28T23:27:00Z"/>
        </w:rPr>
      </w:pPr>
      <w:del w:id="786" w:author="唐 和" w:date="2021-06-28T23:27:00Z">
        <w:r>
          <w:rPr/>
          <w:delText xml:space="preserve">        #pragma omp parallel </w:delText>
        </w:r>
      </w:del>
    </w:p>
    <w:p>
      <w:pPr>
        <w:pStyle w:val="16"/>
        <w:rPr>
          <w:del w:id="787" w:author="唐 和" w:date="2021-06-28T23:27:00Z"/>
        </w:rPr>
      </w:pPr>
      <w:del w:id="788" w:author="唐 和" w:date="2021-06-28T23:27:00Z">
        <w:r>
          <w:rPr/>
          <w:tab/>
        </w:r>
      </w:del>
      <w:del w:id="789" w:author="唐 和" w:date="2021-06-28T23:27:00Z">
        <w:r>
          <w:rPr/>
          <w:tab/>
        </w:r>
      </w:del>
      <w:del w:id="790" w:author="唐 和" w:date="2021-06-28T23:27:00Z">
        <w:r>
          <w:rPr/>
          <w:delText>{</w:delText>
        </w:r>
      </w:del>
    </w:p>
    <w:p>
      <w:pPr>
        <w:pStyle w:val="16"/>
        <w:rPr>
          <w:del w:id="791" w:author="唐 和" w:date="2021-06-28T23:27:00Z"/>
        </w:rPr>
      </w:pPr>
      <w:del w:id="792" w:author="唐 和" w:date="2021-06-28T23:27:00Z">
        <w:r>
          <w:rPr/>
          <w:delText xml:space="preserve">          #pragma omp sections nowait</w:delText>
        </w:r>
      </w:del>
    </w:p>
    <w:p>
      <w:pPr>
        <w:pStyle w:val="16"/>
        <w:rPr>
          <w:del w:id="793" w:author="唐 和" w:date="2021-06-28T23:27:00Z"/>
        </w:rPr>
      </w:pPr>
      <w:del w:id="794" w:author="唐 和" w:date="2021-06-28T23:27:00Z">
        <w:r>
          <w:rPr/>
          <w:tab/>
        </w:r>
      </w:del>
      <w:del w:id="795" w:author="唐 和" w:date="2021-06-28T23:27:00Z">
        <w:r>
          <w:rPr/>
          <w:tab/>
        </w:r>
      </w:del>
      <w:del w:id="796" w:author="唐 和" w:date="2021-06-28T23:27:00Z">
        <w:r>
          <w:rPr/>
          <w:tab/>
        </w:r>
      </w:del>
      <w:del w:id="797" w:author="唐 和" w:date="2021-06-28T23:27:00Z">
        <w:r>
          <w:rPr/>
          <w:delText>{</w:delText>
        </w:r>
      </w:del>
    </w:p>
    <w:p>
      <w:pPr>
        <w:pStyle w:val="16"/>
        <w:rPr>
          <w:del w:id="798" w:author="唐 和" w:date="2021-06-28T23:27:00Z"/>
        </w:rPr>
      </w:pPr>
      <w:del w:id="799" w:author="唐 和" w:date="2021-06-28T23:27:00Z">
        <w:r>
          <w:rPr/>
          <w:delText xml:space="preserve">              #pragma omp section</w:delText>
        </w:r>
      </w:del>
    </w:p>
    <w:p>
      <w:pPr>
        <w:pStyle w:val="16"/>
        <w:rPr>
          <w:del w:id="800" w:author="唐 和" w:date="2021-06-28T23:27:00Z"/>
        </w:rPr>
      </w:pPr>
      <w:del w:id="801" w:author="唐 和" w:date="2021-06-28T23:27:00Z">
        <w:r>
          <w:rPr/>
          <w:tab/>
        </w:r>
      </w:del>
      <w:del w:id="802" w:author="唐 和" w:date="2021-06-28T23:27:00Z">
        <w:r>
          <w:rPr/>
          <w:tab/>
        </w:r>
      </w:del>
      <w:del w:id="803" w:author="唐 和" w:date="2021-06-28T23:27:00Z">
        <w:r>
          <w:rPr/>
          <w:tab/>
        </w:r>
      </w:del>
      <w:del w:id="804" w:author="唐 和" w:date="2021-06-28T23:27:00Z">
        <w:r>
          <w:rPr/>
          <w:delText xml:space="preserve">     QuickSort_parallel(Data,p,q-1);</w:delText>
        </w:r>
      </w:del>
    </w:p>
    <w:p>
      <w:pPr>
        <w:pStyle w:val="16"/>
        <w:rPr>
          <w:del w:id="805" w:author="唐 和" w:date="2021-06-28T23:27:00Z"/>
        </w:rPr>
      </w:pPr>
      <w:del w:id="806" w:author="唐 和" w:date="2021-06-28T23:27:00Z">
        <w:r>
          <w:rPr/>
          <w:delText xml:space="preserve">              #pragma omp section</w:delText>
        </w:r>
      </w:del>
    </w:p>
    <w:p>
      <w:pPr>
        <w:pStyle w:val="16"/>
        <w:rPr>
          <w:del w:id="807" w:author="唐 和" w:date="2021-06-28T23:27:00Z"/>
        </w:rPr>
      </w:pPr>
      <w:del w:id="808" w:author="唐 和" w:date="2021-06-28T23:27:00Z">
        <w:r>
          <w:rPr/>
          <w:tab/>
        </w:r>
      </w:del>
      <w:del w:id="809" w:author="唐 和" w:date="2021-06-28T23:27:00Z">
        <w:r>
          <w:rPr/>
          <w:tab/>
        </w:r>
      </w:del>
      <w:del w:id="810" w:author="唐 和" w:date="2021-06-28T23:27:00Z">
        <w:r>
          <w:rPr/>
          <w:tab/>
        </w:r>
      </w:del>
      <w:del w:id="811" w:author="唐 和" w:date="2021-06-28T23:27:00Z">
        <w:r>
          <w:rPr/>
          <w:delText xml:space="preserve">     QuickSort_parallel(Data,q+1,r);</w:delText>
        </w:r>
      </w:del>
    </w:p>
    <w:p>
      <w:pPr>
        <w:pStyle w:val="16"/>
        <w:rPr>
          <w:del w:id="812" w:author="唐 和" w:date="2021-06-28T23:27:00Z"/>
        </w:rPr>
      </w:pPr>
      <w:del w:id="813" w:author="唐 和" w:date="2021-06-28T23:27:00Z">
        <w:r>
          <w:rPr/>
          <w:tab/>
        </w:r>
      </w:del>
      <w:del w:id="814" w:author="唐 和" w:date="2021-06-28T23:27:00Z">
        <w:r>
          <w:rPr/>
          <w:tab/>
        </w:r>
      </w:del>
      <w:del w:id="815" w:author="唐 和" w:date="2021-06-28T23:27:00Z">
        <w:r>
          <w:rPr/>
          <w:tab/>
        </w:r>
      </w:del>
      <w:del w:id="816" w:author="唐 和" w:date="2021-06-28T23:27:00Z">
        <w:r>
          <w:rPr/>
          <w:delText>}</w:delText>
        </w:r>
      </w:del>
    </w:p>
    <w:p>
      <w:pPr>
        <w:pStyle w:val="16"/>
        <w:rPr>
          <w:del w:id="817" w:author="唐 和" w:date="2021-06-28T23:27:00Z"/>
        </w:rPr>
      </w:pPr>
      <w:del w:id="818" w:author="唐 和" w:date="2021-06-28T23:27:00Z">
        <w:r>
          <w:rPr/>
          <w:tab/>
        </w:r>
      </w:del>
      <w:del w:id="819" w:author="唐 和" w:date="2021-06-28T23:27:00Z">
        <w:r>
          <w:rPr/>
          <w:tab/>
        </w:r>
      </w:del>
      <w:del w:id="820" w:author="唐 和" w:date="2021-06-28T23:27:00Z">
        <w:r>
          <w:rPr/>
          <w:delText>}</w:delText>
        </w:r>
      </w:del>
    </w:p>
    <w:p>
      <w:pPr>
        <w:pStyle w:val="16"/>
        <w:rPr>
          <w:del w:id="821" w:author="唐 和" w:date="2021-06-28T23:27:00Z"/>
        </w:rPr>
      </w:pPr>
      <w:del w:id="822" w:author="唐 和" w:date="2021-06-28T23:27:00Z">
        <w:r>
          <w:rPr/>
          <w:tab/>
        </w:r>
      </w:del>
      <w:del w:id="823" w:author="唐 和" w:date="2021-06-28T23:27:00Z">
        <w:r>
          <w:rPr/>
          <w:delText>}</w:delText>
        </w:r>
      </w:del>
    </w:p>
    <w:p>
      <w:pPr>
        <w:pStyle w:val="16"/>
        <w:rPr>
          <w:del w:id="824" w:author="唐 和" w:date="2021-06-28T23:27:00Z"/>
        </w:rPr>
      </w:pPr>
      <w:del w:id="825" w:author="唐 和" w:date="2021-06-28T23:27:00Z">
        <w:r>
          <w:rPr/>
          <w:tab/>
        </w:r>
      </w:del>
      <w:del w:id="826" w:author="唐 和" w:date="2021-06-28T23:27:00Z">
        <w:r>
          <w:rPr/>
          <w:delText>return Data;</w:delText>
        </w:r>
      </w:del>
    </w:p>
    <w:p>
      <w:pPr>
        <w:pStyle w:val="16"/>
        <w:rPr>
          <w:del w:id="827" w:author="唐 和" w:date="2021-06-28T23:27:00Z"/>
        </w:rPr>
      </w:pPr>
      <w:del w:id="828" w:author="唐 和" w:date="2021-06-28T23:27:00Z">
        <w:r>
          <w:rPr/>
          <w:delText>}</w:delText>
        </w:r>
      </w:del>
    </w:p>
    <w:p>
      <w:pPr>
        <w:pStyle w:val="16"/>
        <w:rPr>
          <w:del w:id="829" w:author="唐 和" w:date="2021-06-28T23:27:00Z"/>
        </w:rPr>
      </w:pPr>
      <w:del w:id="830" w:author="唐 和" w:date="2021-06-28T23:27:00Z">
        <w:r>
          <w:rPr/>
          <w:delText>void main()</w:delText>
        </w:r>
      </w:del>
    </w:p>
    <w:p>
      <w:pPr>
        <w:pStyle w:val="16"/>
        <w:rPr>
          <w:del w:id="831" w:author="唐 和" w:date="2021-06-28T23:27:00Z"/>
        </w:rPr>
      </w:pPr>
      <w:del w:id="832" w:author="唐 和" w:date="2021-06-28T23:27:00Z">
        <w:r>
          <w:rPr/>
          <w:delText>{</w:delText>
        </w:r>
      </w:del>
    </w:p>
    <w:p>
      <w:pPr>
        <w:pStyle w:val="16"/>
        <w:rPr>
          <w:del w:id="833" w:author="唐 和" w:date="2021-06-28T23:27:00Z"/>
        </w:rPr>
      </w:pPr>
      <w:del w:id="834" w:author="唐 和" w:date="2021-06-28T23:27:00Z">
        <w:r>
          <w:rPr/>
          <w:tab/>
        </w:r>
      </w:del>
      <w:del w:id="835" w:author="唐 和" w:date="2021-06-28T23:27:00Z">
        <w:r>
          <w:rPr/>
          <w:delText>int N;</w:delText>
        </w:r>
      </w:del>
    </w:p>
    <w:p>
      <w:pPr>
        <w:pStyle w:val="16"/>
        <w:rPr>
          <w:del w:id="836" w:author="唐 和" w:date="2021-06-28T23:27:00Z"/>
        </w:rPr>
      </w:pPr>
      <w:del w:id="837" w:author="唐 和" w:date="2021-06-28T23:27:00Z">
        <w:r>
          <w:rPr/>
          <w:tab/>
        </w:r>
      </w:del>
      <w:del w:id="838" w:author="唐 和" w:date="2021-06-28T23:27:00Z">
        <w:r>
          <w:rPr/>
          <w:delText>printf("输入产生多少个数进行排序：");</w:delText>
        </w:r>
      </w:del>
    </w:p>
    <w:p>
      <w:pPr>
        <w:pStyle w:val="16"/>
        <w:rPr>
          <w:del w:id="839" w:author="唐 和" w:date="2021-06-28T23:27:00Z"/>
        </w:rPr>
      </w:pPr>
      <w:del w:id="840" w:author="唐 和" w:date="2021-06-28T23:27:00Z">
        <w:r>
          <w:rPr/>
          <w:tab/>
        </w:r>
      </w:del>
      <w:del w:id="841" w:author="唐 和" w:date="2021-06-28T23:27:00Z">
        <w:r>
          <w:rPr/>
          <w:delText>scanf("%d",&amp;N);</w:delText>
        </w:r>
      </w:del>
    </w:p>
    <w:p>
      <w:pPr>
        <w:pStyle w:val="16"/>
        <w:rPr>
          <w:del w:id="842" w:author="唐 和" w:date="2021-06-28T23:27:00Z"/>
        </w:rPr>
      </w:pPr>
      <w:del w:id="843" w:author="唐 和" w:date="2021-06-28T23:27:00Z">
        <w:r>
          <w:rPr/>
          <w:tab/>
        </w:r>
      </w:del>
      <w:del w:id="844" w:author="唐 和" w:date="2021-06-28T23:27:00Z">
        <w:r>
          <w:rPr/>
          <w:delText>int *Data;</w:delText>
        </w:r>
      </w:del>
    </w:p>
    <w:p>
      <w:pPr>
        <w:pStyle w:val="16"/>
        <w:rPr>
          <w:del w:id="845" w:author="唐 和" w:date="2021-06-28T23:27:00Z"/>
        </w:rPr>
      </w:pPr>
      <w:del w:id="846" w:author="唐 和" w:date="2021-06-28T23:27:00Z">
        <w:r>
          <w:rPr/>
          <w:tab/>
        </w:r>
      </w:del>
      <w:del w:id="847" w:author="唐 和" w:date="2021-06-28T23:27:00Z">
        <w:r>
          <w:rPr/>
          <w:delText>Data=new int[N];</w:delText>
        </w:r>
      </w:del>
    </w:p>
    <w:p>
      <w:pPr>
        <w:pStyle w:val="16"/>
        <w:rPr>
          <w:del w:id="848" w:author="唐 和" w:date="2021-06-28T23:27:00Z"/>
        </w:rPr>
      </w:pPr>
      <w:del w:id="849" w:author="唐 和" w:date="2021-06-28T23:27:00Z">
        <w:r>
          <w:rPr/>
          <w:tab/>
        </w:r>
      </w:del>
      <w:del w:id="850" w:author="唐 和" w:date="2021-06-28T23:27:00Z">
        <w:r>
          <w:rPr/>
          <w:delText>for(int i=0;i&lt;N;i++)</w:delText>
        </w:r>
      </w:del>
    </w:p>
    <w:p>
      <w:pPr>
        <w:pStyle w:val="16"/>
        <w:rPr>
          <w:del w:id="851" w:author="唐 和" w:date="2021-06-28T23:27:00Z"/>
        </w:rPr>
      </w:pPr>
      <w:del w:id="852" w:author="唐 和" w:date="2021-06-28T23:27:00Z">
        <w:r>
          <w:rPr/>
          <w:tab/>
        </w:r>
      </w:del>
      <w:del w:id="853" w:author="唐 和" w:date="2021-06-28T23:27:00Z">
        <w:r>
          <w:rPr/>
          <w:tab/>
        </w:r>
      </w:del>
      <w:del w:id="854" w:author="唐 和" w:date="2021-06-28T23:27:00Z">
        <w:r>
          <w:rPr/>
          <w:delText>//0~32765</w:delText>
        </w:r>
      </w:del>
    </w:p>
    <w:p>
      <w:pPr>
        <w:pStyle w:val="16"/>
        <w:rPr>
          <w:del w:id="855" w:author="唐 和" w:date="2021-06-28T23:27:00Z"/>
        </w:rPr>
      </w:pPr>
      <w:del w:id="856" w:author="唐 和" w:date="2021-06-28T23:27:00Z">
        <w:r>
          <w:rPr/>
          <w:tab/>
        </w:r>
      </w:del>
      <w:del w:id="857" w:author="唐 和" w:date="2021-06-28T23:27:00Z">
        <w:r>
          <w:rPr/>
          <w:tab/>
        </w:r>
      </w:del>
      <w:del w:id="858" w:author="唐 和" w:date="2021-06-28T23:27:00Z">
        <w:r>
          <w:rPr/>
          <w:delText>Data[i]=rand();</w:delText>
        </w:r>
      </w:del>
    </w:p>
    <w:p>
      <w:pPr>
        <w:pStyle w:val="16"/>
        <w:rPr>
          <w:del w:id="859" w:author="唐 和" w:date="2021-06-28T23:27:00Z"/>
        </w:rPr>
      </w:pPr>
      <w:del w:id="860" w:author="唐 和" w:date="2021-06-28T23:27:00Z">
        <w:r>
          <w:rPr/>
          <w:tab/>
        </w:r>
      </w:del>
      <w:del w:id="861" w:author="唐 和" w:date="2021-06-28T23:27:00Z">
        <w:r>
          <w:rPr/>
          <w:delText>clock_t timep =clock();</w:delText>
        </w:r>
      </w:del>
    </w:p>
    <w:p>
      <w:pPr>
        <w:pStyle w:val="16"/>
        <w:rPr>
          <w:del w:id="862" w:author="唐 和" w:date="2021-06-28T23:27:00Z"/>
        </w:rPr>
      </w:pPr>
      <w:del w:id="863" w:author="唐 和" w:date="2021-06-28T23:27:00Z">
        <w:r>
          <w:rPr/>
          <w:tab/>
        </w:r>
      </w:del>
      <w:del w:id="864" w:author="唐 和" w:date="2021-06-28T23:27:00Z">
        <w:r>
          <w:rPr/>
          <w:delText xml:space="preserve">omp_set_num_threads(NUM_THREADS); </w:delText>
        </w:r>
      </w:del>
    </w:p>
    <w:p>
      <w:pPr>
        <w:pStyle w:val="16"/>
        <w:rPr>
          <w:del w:id="865" w:author="唐 和" w:date="2021-06-28T23:27:00Z"/>
        </w:rPr>
      </w:pPr>
      <w:del w:id="866" w:author="唐 和" w:date="2021-06-28T23:27:00Z">
        <w:r>
          <w:rPr/>
          <w:tab/>
        </w:r>
      </w:del>
      <w:del w:id="867" w:author="唐 和" w:date="2021-06-28T23:27:00Z">
        <w:r>
          <w:rPr/>
          <w:delText>Data=QuickSort_parallel(Data,0,N-1);</w:delText>
        </w:r>
      </w:del>
    </w:p>
    <w:p>
      <w:pPr>
        <w:pStyle w:val="16"/>
        <w:rPr>
          <w:del w:id="868" w:author="唐 和" w:date="2021-06-28T23:27:00Z"/>
        </w:rPr>
      </w:pPr>
      <w:del w:id="869" w:author="唐 和" w:date="2021-06-28T23:27:00Z">
        <w:r>
          <w:rPr/>
          <w:tab/>
        </w:r>
      </w:del>
      <w:del w:id="870" w:author="唐 和" w:date="2021-06-28T23:27:00Z">
        <w:r>
          <w:rPr/>
          <w:delText>clock_t timeFinish =clock();</w:delText>
        </w:r>
      </w:del>
    </w:p>
    <w:p>
      <w:pPr>
        <w:pStyle w:val="16"/>
        <w:rPr>
          <w:del w:id="871" w:author="唐 和" w:date="2021-06-28T23:27:00Z"/>
        </w:rPr>
      </w:pPr>
      <w:del w:id="872" w:author="唐 和" w:date="2021-06-28T23:27:00Z">
        <w:r>
          <w:rPr/>
          <w:tab/>
        </w:r>
      </w:del>
      <w:del w:id="873" w:author="唐 和" w:date="2021-06-28T23:27:00Z">
        <w:r>
          <w:rPr/>
          <w:delText>for (int i=0;i&lt;N;i++)</w:delText>
        </w:r>
      </w:del>
    </w:p>
    <w:p>
      <w:pPr>
        <w:pStyle w:val="16"/>
        <w:rPr>
          <w:del w:id="874" w:author="唐 和" w:date="2021-06-28T23:27:00Z"/>
        </w:rPr>
      </w:pPr>
      <w:del w:id="875" w:author="唐 和" w:date="2021-06-28T23:27:00Z">
        <w:r>
          <w:rPr/>
          <w:tab/>
        </w:r>
      </w:del>
      <w:del w:id="876" w:author="唐 和" w:date="2021-06-28T23:27:00Z">
        <w:r>
          <w:rPr/>
          <w:delText>{</w:delText>
        </w:r>
      </w:del>
    </w:p>
    <w:p>
      <w:pPr>
        <w:pStyle w:val="16"/>
        <w:rPr>
          <w:del w:id="877" w:author="唐 和" w:date="2021-06-28T23:27:00Z"/>
        </w:rPr>
      </w:pPr>
      <w:del w:id="878" w:author="唐 和" w:date="2021-06-28T23:27:00Z">
        <w:r>
          <w:rPr/>
          <w:tab/>
        </w:r>
      </w:del>
      <w:del w:id="879" w:author="唐 和" w:date="2021-06-28T23:27:00Z">
        <w:r>
          <w:rPr/>
          <w:tab/>
        </w:r>
      </w:del>
      <w:del w:id="880" w:author="唐 和" w:date="2021-06-28T23:27:00Z">
        <w:r>
          <w:rPr/>
          <w:delText>printf("%d\n",Data[i]);</w:delText>
        </w:r>
      </w:del>
    </w:p>
    <w:p>
      <w:pPr>
        <w:pStyle w:val="16"/>
        <w:rPr>
          <w:del w:id="881" w:author="唐 和" w:date="2021-06-28T23:27:00Z"/>
        </w:rPr>
      </w:pPr>
      <w:del w:id="882" w:author="唐 和" w:date="2021-06-28T23:27:00Z">
        <w:r>
          <w:rPr/>
          <w:tab/>
        </w:r>
      </w:del>
      <w:del w:id="883" w:author="唐 和" w:date="2021-06-28T23:27:00Z">
        <w:r>
          <w:rPr/>
          <w:delText>}</w:delText>
        </w:r>
      </w:del>
    </w:p>
    <w:p>
      <w:pPr>
        <w:pStyle w:val="16"/>
        <w:rPr>
          <w:del w:id="884" w:author="唐 和" w:date="2021-06-28T23:27:00Z"/>
        </w:rPr>
      </w:pPr>
      <w:del w:id="885" w:author="唐 和" w:date="2021-06-28T23:27:00Z">
        <w:r>
          <w:rPr/>
          <w:tab/>
        </w:r>
      </w:del>
      <w:del w:id="886" w:author="唐 和" w:date="2021-06-28T23:27:00Z">
        <w:r>
          <w:rPr/>
          <w:delText>printf("并行快速排序所花时间：%d ms\n",timeFinish-timep);</w:delText>
        </w:r>
      </w:del>
    </w:p>
    <w:p>
      <w:pPr>
        <w:pStyle w:val="16"/>
      </w:pPr>
      <w:del w:id="887" w:author="唐 和" w:date="2021-06-28T23:27:00Z">
        <w:r>
          <w:rPr/>
          <w:delText>}</w:delText>
        </w:r>
      </w:del>
    </w:p>
    <w:p>
      <w:pPr>
        <w:pStyle w:val="16"/>
      </w:pPr>
    </w:p>
    <w:p>
      <w:pPr>
        <w:pStyle w:val="11"/>
        <w:spacing w:line="360" w:lineRule="auto"/>
        <w:ind w:firstLine="0" w:firstLineChars="0"/>
        <w:rPr>
          <w:ins w:id="888" w:author="唐 和" w:date="2021-06-28T23:30:00Z"/>
          <w:rFonts w:ascii="宋体" w:hAnsi="宋体" w:eastAsia="宋体"/>
          <w:sz w:val="24"/>
          <w:szCs w:val="28"/>
        </w:rPr>
      </w:pPr>
      <w:ins w:id="889" w:author="唐 和" w:date="2021-06-28T23:30:00Z">
        <w:r>
          <w:rPr>
            <w:rFonts w:hint="eastAsia" w:ascii="宋体" w:hAnsi="宋体" w:eastAsia="宋体"/>
            <w:sz w:val="24"/>
            <w:szCs w:val="28"/>
          </w:rPr>
          <w:t>结果输出：</w:t>
        </w:r>
      </w:ins>
    </w:p>
    <w:p>
      <w:pPr>
        <w:pStyle w:val="11"/>
        <w:spacing w:line="360" w:lineRule="auto"/>
        <w:ind w:firstLine="0" w:firstLineChars="0"/>
        <w:rPr>
          <w:ins w:id="890" w:author="唐 和" w:date="2021-06-28T23:29:00Z"/>
          <w:rFonts w:ascii="宋体" w:hAnsi="宋体" w:eastAsia="宋体"/>
          <w:sz w:val="24"/>
          <w:szCs w:val="28"/>
        </w:rPr>
      </w:pPr>
      <w:ins w:id="891" w:author="唐 和" w:date="2021-06-28T23:31:00Z">
        <w:r>
          <w:rPr/>
          <w:drawing>
            <wp:inline distT="0" distB="0" distL="0" distR="0">
              <wp:extent cx="3977640" cy="746760"/>
              <wp:effectExtent l="0" t="0" r="381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5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7985" cy="74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11"/>
        <w:spacing w:line="360" w:lineRule="auto"/>
        <w:ind w:firstLine="0" w:firstLineChars="0"/>
        <w:rPr>
          <w:ins w:id="893" w:author="唐 和" w:date="2021-06-28T23:27:00Z"/>
          <w:rFonts w:hint="default" w:ascii="宋体" w:hAnsi="宋体" w:eastAsia="宋体"/>
          <w:sz w:val="24"/>
          <w:szCs w:val="28"/>
          <w:lang w:val="en-US"/>
        </w:rPr>
      </w:pPr>
      <w:ins w:id="894" w:author="青春依旧 [2]" w:date="2021-07-01T14:51:10Z">
        <w:r>
          <w:rPr>
            <w:rFonts w:hint="eastAsia" w:ascii="宋体" w:hAnsi="宋体" w:eastAsia="宋体"/>
            <w:sz w:val="24"/>
            <w:szCs w:val="28"/>
            <w:lang w:val="en-US" w:eastAsia="zh-CN"/>
          </w:rPr>
          <w:t>方法b</w:t>
        </w:r>
      </w:ins>
      <w:ins w:id="895" w:author="徐 扬" w:date="2021-06-30T09:42:00Z">
        <w:del w:id="896" w:author="青春依旧 [2]" w:date="2021-07-01T14:51:07Z">
          <w:r>
            <w:rPr>
              <w:rFonts w:hint="eastAsia" w:ascii="宋体" w:hAnsi="宋体" w:eastAsia="宋体"/>
              <w:sz w:val="24"/>
              <w:szCs w:val="28"/>
            </w:rPr>
            <w:delText>并行规约</w:delText>
          </w:r>
        </w:del>
      </w:ins>
      <w:ins w:id="897" w:author="唐 和" w:date="2021-06-28T23:27:00Z">
        <w:del w:id="898" w:author="青春依旧 [2]" w:date="2021-07-01T14:51:07Z">
          <w:r>
            <w:rPr>
              <w:rFonts w:hint="eastAsia" w:ascii="宋体" w:hAnsi="宋体" w:eastAsia="宋体"/>
              <w:sz w:val="24"/>
              <w:szCs w:val="28"/>
            </w:rPr>
            <w:delText>临界区方法</w:delText>
          </w:r>
        </w:del>
      </w:ins>
      <w:ins w:id="899" w:author="唐 和" w:date="2021-06-28T23:27:00Z">
        <w:r>
          <w:rPr>
            <w:rFonts w:hint="eastAsia" w:ascii="宋体" w:hAnsi="宋体" w:eastAsia="宋体"/>
            <w:sz w:val="24"/>
            <w:szCs w:val="28"/>
          </w:rPr>
          <w:t>实现代码如下：</w:t>
        </w:r>
      </w:ins>
    </w:p>
    <w:p>
      <w:pPr>
        <w:pStyle w:val="16"/>
        <w:rPr>
          <w:ins w:id="900" w:author="唐 和" w:date="2021-06-28T23:29:00Z"/>
        </w:rPr>
      </w:pPr>
      <w:ins w:id="901" w:author="唐 和" w:date="2021-06-28T23:27:00Z">
        <w:r>
          <w:rPr/>
          <w:t>#include &lt;stdio.h&gt;</w:t>
        </w:r>
      </w:ins>
    </w:p>
    <w:p>
      <w:pPr>
        <w:pStyle w:val="16"/>
        <w:rPr>
          <w:ins w:id="902" w:author="唐 和" w:date="2021-06-28T23:29:00Z"/>
        </w:rPr>
      </w:pPr>
      <w:ins w:id="903" w:author="唐 和" w:date="2021-06-28T23:29:00Z">
        <w:r>
          <w:rPr/>
          <w:t>#include &lt;stdlib.h&gt;</w:t>
        </w:r>
      </w:ins>
    </w:p>
    <w:p>
      <w:pPr>
        <w:pStyle w:val="16"/>
        <w:rPr>
          <w:ins w:id="904" w:author="唐 和" w:date="2021-06-28T23:29:00Z"/>
        </w:rPr>
      </w:pPr>
      <w:ins w:id="905" w:author="唐 和" w:date="2021-06-28T23:29:00Z">
        <w:r>
          <w:rPr/>
          <w:t>#include &lt;stdio.h&gt;</w:t>
        </w:r>
      </w:ins>
    </w:p>
    <w:p>
      <w:pPr>
        <w:pStyle w:val="16"/>
        <w:rPr>
          <w:ins w:id="906" w:author="唐 和" w:date="2021-06-28T23:29:00Z"/>
        </w:rPr>
      </w:pPr>
      <w:ins w:id="907" w:author="唐 和" w:date="2021-06-28T23:29:00Z">
        <w:r>
          <w:rPr/>
          <w:t>#include &lt;omp.h&gt;</w:t>
        </w:r>
      </w:ins>
    </w:p>
    <w:p>
      <w:pPr>
        <w:pStyle w:val="16"/>
        <w:rPr>
          <w:ins w:id="908" w:author="唐 和" w:date="2021-06-28T23:29:00Z"/>
        </w:rPr>
      </w:pPr>
      <w:ins w:id="909" w:author="唐 和" w:date="2021-06-28T23:29:00Z">
        <w:r>
          <w:rPr/>
          <w:t>//reduction</w:t>
        </w:r>
      </w:ins>
    </w:p>
    <w:p>
      <w:pPr>
        <w:pStyle w:val="16"/>
        <w:rPr>
          <w:ins w:id="910" w:author="唐 和" w:date="2021-06-28T23:29:00Z"/>
        </w:rPr>
      </w:pPr>
      <w:ins w:id="911" w:author="唐 和" w:date="2021-06-28T23:29:00Z">
        <w:r>
          <w:rPr/>
          <w:t>int main(){</w:t>
        </w:r>
      </w:ins>
    </w:p>
    <w:p>
      <w:pPr>
        <w:pStyle w:val="16"/>
        <w:rPr>
          <w:ins w:id="912" w:author="唐 和" w:date="2021-06-28T23:29:00Z"/>
        </w:rPr>
      </w:pPr>
      <w:ins w:id="913" w:author="唐 和" w:date="2021-06-28T23:29:00Z">
        <w:r>
          <w:rPr/>
          <w:tab/>
        </w:r>
      </w:ins>
      <w:ins w:id="914" w:author="唐 和" w:date="2021-06-28T23:29:00Z">
        <w:r>
          <w:rPr/>
          <w:t>int i,n,chunk;</w:t>
        </w:r>
      </w:ins>
    </w:p>
    <w:p>
      <w:pPr>
        <w:pStyle w:val="16"/>
        <w:rPr>
          <w:ins w:id="915" w:author="唐 和" w:date="2021-06-28T23:29:00Z"/>
        </w:rPr>
      </w:pPr>
      <w:ins w:id="916" w:author="唐 和" w:date="2021-06-28T23:29:00Z">
        <w:r>
          <w:rPr/>
          <w:tab/>
        </w:r>
      </w:ins>
      <w:ins w:id="917" w:author="唐 和" w:date="2021-06-28T23:29:00Z">
        <w:r>
          <w:rPr/>
          <w:t>float a[100],b[100],result;</w:t>
        </w:r>
      </w:ins>
    </w:p>
    <w:p>
      <w:pPr>
        <w:pStyle w:val="16"/>
        <w:rPr>
          <w:ins w:id="918" w:author="唐 和" w:date="2021-06-28T23:29:00Z"/>
        </w:rPr>
      </w:pPr>
      <w:ins w:id="919" w:author="唐 和" w:date="2021-06-28T23:29:00Z">
        <w:r>
          <w:rPr/>
          <w:tab/>
        </w:r>
      </w:ins>
      <w:ins w:id="920" w:author="唐 和" w:date="2021-06-28T23:29:00Z">
        <w:r>
          <w:rPr/>
          <w:t>//initializations</w:t>
        </w:r>
      </w:ins>
    </w:p>
    <w:p>
      <w:pPr>
        <w:pStyle w:val="16"/>
        <w:rPr>
          <w:ins w:id="921" w:author="唐 和" w:date="2021-06-28T23:29:00Z"/>
        </w:rPr>
      </w:pPr>
      <w:ins w:id="922" w:author="唐 和" w:date="2021-06-28T23:29:00Z">
        <w:r>
          <w:rPr/>
          <w:tab/>
        </w:r>
      </w:ins>
      <w:ins w:id="923" w:author="唐 和" w:date="2021-06-28T23:29:00Z">
        <w:r>
          <w:rPr/>
          <w:t>n=100;</w:t>
        </w:r>
      </w:ins>
    </w:p>
    <w:p>
      <w:pPr>
        <w:pStyle w:val="16"/>
        <w:rPr>
          <w:ins w:id="924" w:author="唐 和" w:date="2021-06-28T23:29:00Z"/>
        </w:rPr>
      </w:pPr>
      <w:ins w:id="925" w:author="唐 和" w:date="2021-06-28T23:29:00Z">
        <w:r>
          <w:rPr/>
          <w:tab/>
        </w:r>
      </w:ins>
      <w:ins w:id="926" w:author="唐 和" w:date="2021-06-28T23:29:00Z">
        <w:r>
          <w:rPr/>
          <w:t>chunk=10;</w:t>
        </w:r>
      </w:ins>
    </w:p>
    <w:p>
      <w:pPr>
        <w:pStyle w:val="16"/>
        <w:rPr>
          <w:ins w:id="927" w:author="唐 和" w:date="2021-06-28T23:29:00Z"/>
        </w:rPr>
      </w:pPr>
      <w:ins w:id="928" w:author="唐 和" w:date="2021-06-28T23:29:00Z">
        <w:r>
          <w:rPr/>
          <w:tab/>
        </w:r>
      </w:ins>
      <w:ins w:id="929" w:author="唐 和" w:date="2021-06-28T23:29:00Z">
        <w:r>
          <w:rPr/>
          <w:t>result=0.0;</w:t>
        </w:r>
      </w:ins>
    </w:p>
    <w:p>
      <w:pPr>
        <w:pStyle w:val="16"/>
        <w:rPr>
          <w:ins w:id="930" w:author="唐 和" w:date="2021-06-28T23:29:00Z"/>
        </w:rPr>
      </w:pPr>
      <w:ins w:id="931" w:author="唐 和" w:date="2021-06-28T23:29:00Z">
        <w:r>
          <w:rPr/>
          <w:tab/>
        </w:r>
      </w:ins>
      <w:ins w:id="932" w:author="唐 和" w:date="2021-06-28T23:29:00Z">
        <w:r>
          <w:rPr/>
          <w:t>for(i=0;i&lt;n;i++){</w:t>
        </w:r>
      </w:ins>
    </w:p>
    <w:p>
      <w:pPr>
        <w:pStyle w:val="16"/>
        <w:rPr>
          <w:ins w:id="933" w:author="唐 和" w:date="2021-06-28T23:29:00Z"/>
        </w:rPr>
      </w:pPr>
      <w:ins w:id="934" w:author="唐 和" w:date="2021-06-28T23:29:00Z">
        <w:r>
          <w:rPr/>
          <w:tab/>
        </w:r>
      </w:ins>
      <w:ins w:id="935" w:author="唐 和" w:date="2021-06-28T23:29:00Z">
        <w:r>
          <w:rPr/>
          <w:tab/>
        </w:r>
      </w:ins>
      <w:ins w:id="936" w:author="唐 和" w:date="2021-06-28T23:29:00Z">
        <w:r>
          <w:rPr/>
          <w:t>a[i]=rand()%5;</w:t>
        </w:r>
      </w:ins>
    </w:p>
    <w:p>
      <w:pPr>
        <w:pStyle w:val="16"/>
        <w:rPr>
          <w:ins w:id="937" w:author="唐 和" w:date="2021-06-28T23:29:00Z"/>
        </w:rPr>
      </w:pPr>
      <w:ins w:id="938" w:author="唐 和" w:date="2021-06-28T23:29:00Z">
        <w:r>
          <w:rPr/>
          <w:tab/>
        </w:r>
      </w:ins>
      <w:ins w:id="939" w:author="唐 和" w:date="2021-06-28T23:29:00Z">
        <w:r>
          <w:rPr/>
          <w:tab/>
        </w:r>
      </w:ins>
      <w:ins w:id="940" w:author="唐 和" w:date="2021-06-28T23:29:00Z">
        <w:r>
          <w:rPr/>
          <w:t>b[i]=rand()%9;</w:t>
        </w:r>
      </w:ins>
    </w:p>
    <w:p>
      <w:pPr>
        <w:pStyle w:val="16"/>
        <w:rPr>
          <w:ins w:id="941" w:author="唐 和" w:date="2021-06-28T23:29:00Z"/>
        </w:rPr>
      </w:pPr>
      <w:ins w:id="942" w:author="唐 和" w:date="2021-06-28T23:29:00Z">
        <w:r>
          <w:rPr/>
          <w:tab/>
        </w:r>
      </w:ins>
      <w:ins w:id="943" w:author="唐 和" w:date="2021-06-28T23:29:00Z">
        <w:r>
          <w:rPr/>
          <w:t>}</w:t>
        </w:r>
      </w:ins>
    </w:p>
    <w:p>
      <w:pPr>
        <w:pStyle w:val="16"/>
        <w:rPr>
          <w:ins w:id="944" w:author="唐 和" w:date="2021-06-28T23:29:00Z"/>
        </w:rPr>
      </w:pPr>
      <w:ins w:id="945" w:author="唐 和" w:date="2021-06-28T23:29:00Z">
        <w:r>
          <w:rPr/>
          <w:t xml:space="preserve">    #pragma omp parallel for    default(shared)private(i)schedule(static,chunk)reduction(+:result)</w:t>
        </w:r>
      </w:ins>
    </w:p>
    <w:p>
      <w:pPr>
        <w:pStyle w:val="16"/>
        <w:rPr>
          <w:ins w:id="946" w:author="唐 和" w:date="2021-06-28T23:29:00Z"/>
        </w:rPr>
      </w:pPr>
      <w:ins w:id="947" w:author="唐 和" w:date="2021-06-28T23:29:00Z">
        <w:r>
          <w:rPr/>
          <w:tab/>
        </w:r>
      </w:ins>
      <w:ins w:id="948" w:author="唐 和" w:date="2021-06-28T23:29:00Z">
        <w:r>
          <w:rPr/>
          <w:t>for(i=0;i&lt;n;i++)</w:t>
        </w:r>
      </w:ins>
    </w:p>
    <w:p>
      <w:pPr>
        <w:pStyle w:val="16"/>
        <w:rPr>
          <w:ins w:id="949" w:author="唐 和" w:date="2021-06-28T23:29:00Z"/>
        </w:rPr>
      </w:pPr>
      <w:ins w:id="950" w:author="唐 和" w:date="2021-06-28T23:29:00Z">
        <w:r>
          <w:rPr/>
          <w:tab/>
        </w:r>
      </w:ins>
      <w:ins w:id="951" w:author="唐 和" w:date="2021-06-28T23:29:00Z">
        <w:r>
          <w:rPr/>
          <w:tab/>
        </w:r>
      </w:ins>
      <w:ins w:id="952" w:author="唐 和" w:date="2021-06-28T23:29:00Z">
        <w:r>
          <w:rPr/>
          <w:t>result=result+(a[i]*b[i]);</w:t>
        </w:r>
      </w:ins>
    </w:p>
    <w:p>
      <w:pPr>
        <w:pStyle w:val="16"/>
        <w:rPr>
          <w:ins w:id="953" w:author="唐 和" w:date="2021-06-28T23:29:00Z"/>
        </w:rPr>
      </w:pPr>
    </w:p>
    <w:p>
      <w:pPr>
        <w:pStyle w:val="16"/>
        <w:rPr>
          <w:ins w:id="954" w:author="唐 和" w:date="2021-06-28T23:29:00Z"/>
        </w:rPr>
      </w:pPr>
      <w:ins w:id="955" w:author="唐 和" w:date="2021-06-28T23:29:00Z">
        <w:r>
          <w:rPr/>
          <w:tab/>
        </w:r>
      </w:ins>
      <w:ins w:id="956" w:author="唐 和" w:date="2021-06-28T23:29:00Z">
        <w:r>
          <w:rPr/>
          <w:t>printf("%f\n",result);</w:t>
        </w:r>
      </w:ins>
    </w:p>
    <w:p>
      <w:pPr>
        <w:pStyle w:val="16"/>
        <w:rPr>
          <w:ins w:id="957" w:author="唐 和" w:date="2021-06-28T23:29:00Z"/>
        </w:rPr>
      </w:pPr>
      <w:ins w:id="958" w:author="唐 和" w:date="2021-06-28T23:29:00Z">
        <w:r>
          <w:rPr/>
          <w:tab/>
        </w:r>
      </w:ins>
      <w:ins w:id="959" w:author="唐 和" w:date="2021-06-28T23:29:00Z">
        <w:r>
          <w:rPr/>
          <w:t>return 0;</w:t>
        </w:r>
      </w:ins>
    </w:p>
    <w:p>
      <w:pPr>
        <w:pStyle w:val="16"/>
        <w:rPr>
          <w:ins w:id="960" w:author="唐 和" w:date="2021-06-28T23:27:00Z"/>
        </w:rPr>
      </w:pPr>
      <w:ins w:id="961" w:author="唐 和" w:date="2021-06-28T23:29:00Z">
        <w:r>
          <w:rPr/>
          <w:t>}</w:t>
        </w:r>
      </w:ins>
    </w:p>
    <w:p>
      <w:pPr>
        <w:pStyle w:val="11"/>
        <w:spacing w:line="360" w:lineRule="auto"/>
        <w:ind w:firstLine="0" w:firstLineChars="0"/>
        <w:rPr>
          <w:ins w:id="962" w:author="唐 和" w:date="2021-06-28T23:30:00Z"/>
          <w:rFonts w:ascii="宋体" w:hAnsi="宋体" w:eastAsia="宋体"/>
          <w:sz w:val="24"/>
          <w:szCs w:val="28"/>
        </w:rPr>
      </w:pPr>
      <w:ins w:id="963" w:author="唐 和" w:date="2021-06-28T23:30:00Z">
        <w:r>
          <w:rPr>
            <w:rFonts w:hint="eastAsia" w:ascii="宋体" w:hAnsi="宋体" w:eastAsia="宋体"/>
            <w:sz w:val="24"/>
            <w:szCs w:val="28"/>
          </w:rPr>
          <w:t>结果输出：</w:t>
        </w:r>
      </w:ins>
    </w:p>
    <w:p>
      <w:pPr>
        <w:pStyle w:val="11"/>
        <w:numPr>
          <w:ilvl w:val="0"/>
          <w:numId w:val="0"/>
        </w:numPr>
        <w:spacing w:line="360" w:lineRule="auto"/>
        <w:ind w:left="0" w:firstLine="0" w:firstLineChars="0"/>
        <w:rPr>
          <w:ins w:id="965" w:author="唐 和" w:date="2021-06-28T23:27:00Z"/>
          <w:rFonts w:ascii="宋体" w:hAnsi="宋体" w:eastAsia="宋体"/>
          <w:sz w:val="24"/>
          <w:szCs w:val="28"/>
        </w:rPr>
        <w:pPrChange w:id="964" w:author="唐 和" w:date="2021-06-28T23:27:00Z">
          <w:pPr>
            <w:pStyle w:val="11"/>
            <w:numPr>
              <w:ilvl w:val="0"/>
              <w:numId w:val="4"/>
            </w:numPr>
            <w:spacing w:line="360" w:lineRule="auto"/>
            <w:ind w:left="420" w:firstLine="0" w:firstLineChars="0"/>
          </w:pPr>
        </w:pPrChange>
      </w:pPr>
      <w:ins w:id="966" w:author="唐 和" w:date="2021-06-28T23:30:00Z">
        <w:r>
          <w:rPr/>
          <w:drawing>
            <wp:inline distT="0" distB="0" distL="0" distR="0">
              <wp:extent cx="4038600" cy="739140"/>
              <wp:effectExtent l="0" t="0" r="0" b="381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8950" cy="7392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11"/>
        <w:spacing w:line="360" w:lineRule="auto"/>
        <w:ind w:firstLine="0" w:firstLineChars="0"/>
        <w:rPr>
          <w:del w:id="968" w:author="唐 和" w:date="2021-06-29T00:11:00Z"/>
          <w:rFonts w:ascii="宋体" w:hAnsi="宋体" w:eastAsia="宋体"/>
          <w:sz w:val="24"/>
          <w:szCs w:val="28"/>
        </w:rPr>
      </w:pPr>
      <w:del w:id="969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C</w:delText>
        </w:r>
      </w:del>
      <w:del w:id="970" w:author="唐 和" w:date="2021-06-29T00:11:00Z">
        <w:r>
          <w:rPr>
            <w:rFonts w:ascii="宋体" w:hAnsi="宋体" w:eastAsia="宋体"/>
            <w:sz w:val="24"/>
            <w:szCs w:val="28"/>
          </w:rPr>
          <w:delText>UDA</w:delText>
        </w:r>
      </w:del>
      <w:del w:id="971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编程练习：使用C</w:delText>
        </w:r>
      </w:del>
      <w:del w:id="972" w:author="唐 和" w:date="2021-06-29T00:11:00Z">
        <w:r>
          <w:rPr>
            <w:rFonts w:ascii="宋体" w:hAnsi="宋体" w:eastAsia="宋体"/>
            <w:sz w:val="24"/>
            <w:szCs w:val="28"/>
          </w:rPr>
          <w:delText>UDA</w:delText>
        </w:r>
      </w:del>
      <w:del w:id="973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编程，分别利用C</w:delText>
        </w:r>
      </w:del>
      <w:del w:id="974" w:author="唐 和" w:date="2021-06-29T00:11:00Z">
        <w:r>
          <w:rPr>
            <w:rFonts w:ascii="宋体" w:hAnsi="宋体" w:eastAsia="宋体"/>
            <w:sz w:val="24"/>
            <w:szCs w:val="28"/>
          </w:rPr>
          <w:delText>PU</w:delText>
        </w:r>
      </w:del>
      <w:del w:id="975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和G</w:delText>
        </w:r>
      </w:del>
      <w:del w:id="976" w:author="唐 和" w:date="2021-06-29T00:11:00Z">
        <w:r>
          <w:rPr>
            <w:rFonts w:ascii="宋体" w:hAnsi="宋体" w:eastAsia="宋体"/>
            <w:sz w:val="24"/>
            <w:szCs w:val="28"/>
          </w:rPr>
          <w:delText>PU</w:delText>
        </w:r>
      </w:del>
      <w:del w:id="977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输出“</w:delText>
        </w:r>
      </w:del>
      <w:del w:id="978" w:author="唐 和" w:date="2021-06-29T00:11:00Z">
        <w:r>
          <w:rPr>
            <w:rFonts w:ascii="宋体" w:hAnsi="宋体" w:eastAsia="宋体"/>
            <w:sz w:val="24"/>
            <w:szCs w:val="28"/>
          </w:rPr>
          <w:delText>hello world</w:delText>
        </w:r>
      </w:del>
      <w:del w:id="979" w:author="唐 和" w:date="2021-06-29T00:11:00Z">
        <w:r>
          <w:rPr>
            <w:rFonts w:hint="eastAsia" w:ascii="宋体" w:hAnsi="宋体" w:eastAsia="宋体"/>
            <w:sz w:val="24"/>
            <w:szCs w:val="28"/>
          </w:rPr>
          <w:delText>”。</w:delText>
        </w:r>
      </w:del>
    </w:p>
    <w:p>
      <w:pPr>
        <w:pStyle w:val="11"/>
        <w:numPr>
          <w:ilvl w:val="0"/>
          <w:numId w:val="0"/>
        </w:numPr>
        <w:spacing w:line="360" w:lineRule="auto"/>
        <w:ind w:left="0" w:firstLine="0" w:firstLineChars="0"/>
        <w:rPr>
          <w:ins w:id="981" w:author="唐 和" w:date="2021-06-29T00:11:00Z"/>
          <w:rFonts w:ascii="宋体" w:hAnsi="宋体" w:eastAsia="宋体"/>
          <w:sz w:val="24"/>
          <w:szCs w:val="28"/>
        </w:rPr>
        <w:pPrChange w:id="980" w:author="唐 和" w:date="2021-06-29T00:11:00Z">
          <w:pPr>
            <w:pStyle w:val="11"/>
            <w:numPr>
              <w:ilvl w:val="0"/>
              <w:numId w:val="4"/>
            </w:numPr>
            <w:spacing w:line="360" w:lineRule="auto"/>
            <w:ind w:left="420" w:firstLine="0" w:firstLineChars="0"/>
          </w:pPr>
        </w:pPrChange>
      </w:pP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ins w:id="982" w:author="唐 和" w:date="2021-06-29T00:11:00Z">
        <w:r>
          <w:rPr>
            <w:rFonts w:hint="eastAsia" w:ascii="宋体" w:hAnsi="宋体" w:eastAsia="宋体"/>
            <w:sz w:val="24"/>
            <w:szCs w:val="28"/>
          </w:rPr>
          <w:t>2</w:t>
        </w:r>
      </w:ins>
      <w:ins w:id="983" w:author="唐 和" w:date="2021-06-29T00:11:00Z">
        <w:r>
          <w:rPr>
            <w:rFonts w:ascii="宋体" w:hAnsi="宋体" w:eastAsia="宋体"/>
            <w:sz w:val="24"/>
            <w:szCs w:val="28"/>
          </w:rPr>
          <w:t>.</w:t>
        </w:r>
      </w:ins>
      <w:r>
        <w:rPr>
          <w:rFonts w:hint="eastAsia" w:ascii="宋体" w:hAnsi="宋体" w:eastAsia="宋体"/>
          <w:sz w:val="24"/>
          <w:szCs w:val="28"/>
        </w:rPr>
        <w:t>答：实现代码如下：</w:t>
      </w:r>
    </w:p>
    <w:p>
      <w:pPr>
        <w:pStyle w:val="16"/>
      </w:pPr>
      <w:r>
        <w:t>#include &lt;stdio.h&gt;</w:t>
      </w:r>
    </w:p>
    <w:p>
      <w:pPr>
        <w:pStyle w:val="16"/>
      </w:pPr>
      <w:r>
        <w:t>__global__ void helloFromGPU(void){</w:t>
      </w:r>
    </w:p>
    <w:p>
      <w:pPr>
        <w:pStyle w:val="16"/>
      </w:pPr>
      <w:r>
        <w:t xml:space="preserve">    printf("hello world from GPU!\n");</w:t>
      </w:r>
    </w:p>
    <w:p>
      <w:pPr>
        <w:pStyle w:val="16"/>
      </w:pPr>
      <w:r>
        <w:t>}</w:t>
      </w:r>
    </w:p>
    <w:p>
      <w:pPr>
        <w:pStyle w:val="16"/>
      </w:pPr>
      <w:r>
        <w:t>int main(void){</w:t>
      </w:r>
    </w:p>
    <w:p>
      <w:pPr>
        <w:pStyle w:val="16"/>
      </w:pPr>
      <w:r>
        <w:t xml:space="preserve">    printf("hello world from CPU!\n");</w:t>
      </w:r>
    </w:p>
    <w:p>
      <w:pPr>
        <w:pStyle w:val="16"/>
      </w:pPr>
      <w:r>
        <w:t xml:space="preserve">    </w:t>
      </w:r>
    </w:p>
    <w:p>
      <w:pPr>
        <w:pStyle w:val="16"/>
      </w:pPr>
      <w:r>
        <w:t xml:space="preserve">    helloFromGPU &lt;&lt;&lt;1,10&gt;&gt;&gt;();</w:t>
      </w:r>
    </w:p>
    <w:p>
      <w:pPr>
        <w:pStyle w:val="16"/>
      </w:pPr>
      <w:r>
        <w:t xml:space="preserve">    cudaDeviceReset();</w:t>
      </w:r>
    </w:p>
    <w:p>
      <w:pPr>
        <w:pStyle w:val="16"/>
      </w:pPr>
      <w:r>
        <w:t xml:space="preserve">    return 0;</w:t>
      </w:r>
    </w:p>
    <w:p>
      <w:pPr>
        <w:pStyle w:val="16"/>
      </w:pPr>
      <w:r>
        <w:t>}</w:t>
      </w: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11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青春依旧" w:date="2021-06-28T09:01:00Z" w:initials="">
    <w:p w14:paraId="3F725C35">
      <w:pPr>
        <w:pStyle w:val="3"/>
      </w:pPr>
      <w:r>
        <w:rPr>
          <w:rFonts w:hint="eastAsia"/>
        </w:rPr>
        <w:t>加 哈夫曼编码</w:t>
      </w:r>
    </w:p>
    <w:p w14:paraId="425B62D2">
      <w:pPr>
        <w:pStyle w:val="3"/>
      </w:pPr>
      <w:r>
        <w:rPr>
          <w:rFonts w:hint="eastAsia"/>
        </w:rPr>
        <w:t xml:space="preserve">加 码长 </w:t>
      </w:r>
    </w:p>
  </w:comment>
  <w:comment w:id="1" w:author="青春依旧" w:date="2021-06-28T09:01:00Z" w:initials="">
    <w:p w14:paraId="26FC73F5">
      <w:pPr>
        <w:pStyle w:val="3"/>
      </w:pPr>
      <w:r>
        <w:rPr>
          <w:rFonts w:hint="eastAsia"/>
        </w:rPr>
        <w:t>加 哈夫曼编码</w:t>
      </w:r>
    </w:p>
    <w:p w14:paraId="192F4D15">
      <w:pPr>
        <w:pStyle w:val="3"/>
      </w:pPr>
      <w:r>
        <w:rPr>
          <w:rFonts w:hint="eastAsia"/>
        </w:rPr>
        <w:t xml:space="preserve">加 码长 </w:t>
      </w:r>
    </w:p>
  </w:comment>
  <w:comment w:id="2" w:author="青春依旧" w:date="2021-06-28T09:01:00Z" w:initials="">
    <w:p w14:paraId="683F45E0">
      <w:pPr>
        <w:pStyle w:val="3"/>
      </w:pPr>
      <w:r>
        <w:rPr>
          <w:rFonts w:hint="eastAsia"/>
        </w:rPr>
        <w:t>加 哈夫曼编码</w:t>
      </w:r>
    </w:p>
    <w:p w14:paraId="67863582">
      <w:pPr>
        <w:pStyle w:val="3"/>
      </w:pPr>
      <w:r>
        <w:rPr>
          <w:rFonts w:hint="eastAsia"/>
        </w:rPr>
        <w:t xml:space="preserve">加 码长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5B62D2" w15:done="0"/>
  <w15:commentEx w15:paraId="192F4D15" w15:done="0"/>
  <w15:commentEx w15:paraId="678635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7310"/>
    <w:multiLevelType w:val="multilevel"/>
    <w:tmpl w:val="12EB73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4891"/>
    <w:multiLevelType w:val="multilevel"/>
    <w:tmpl w:val="24CB48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438CD"/>
    <w:multiLevelType w:val="multilevel"/>
    <w:tmpl w:val="290438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998"/>
    <w:multiLevelType w:val="multilevel"/>
    <w:tmpl w:val="602949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唐 和">
    <w15:presenceInfo w15:providerId="Windows Live" w15:userId="b004a1c622c26060"/>
  </w15:person>
  <w15:person w15:author="青春依旧">
    <w15:presenceInfo w15:providerId="None" w15:userId="青春依旧"/>
  </w15:person>
  <w15:person w15:author="青春依旧 [2]">
    <w15:presenceInfo w15:providerId="WPS Office" w15:userId="3907373843"/>
  </w15:person>
  <w15:person w15:author="徐 扬">
    <w15:presenceInfo w15:providerId="Windows Live" w15:userId="f365ad5d9767b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6D"/>
    <w:rsid w:val="000268C8"/>
    <w:rsid w:val="00044C58"/>
    <w:rsid w:val="00056725"/>
    <w:rsid w:val="00057418"/>
    <w:rsid w:val="00066086"/>
    <w:rsid w:val="0008383B"/>
    <w:rsid w:val="00095E14"/>
    <w:rsid w:val="000A003B"/>
    <w:rsid w:val="000A0EEE"/>
    <w:rsid w:val="000A1DEE"/>
    <w:rsid w:val="000A343D"/>
    <w:rsid w:val="000C4286"/>
    <w:rsid w:val="000C595B"/>
    <w:rsid w:val="000C6C6F"/>
    <w:rsid w:val="000D5A36"/>
    <w:rsid w:val="000D659A"/>
    <w:rsid w:val="000D71E9"/>
    <w:rsid w:val="000F5C53"/>
    <w:rsid w:val="00112CFB"/>
    <w:rsid w:val="00116CEB"/>
    <w:rsid w:val="00117A6D"/>
    <w:rsid w:val="00121E99"/>
    <w:rsid w:val="0012287A"/>
    <w:rsid w:val="00136AD6"/>
    <w:rsid w:val="00142F83"/>
    <w:rsid w:val="00183CC2"/>
    <w:rsid w:val="001916E3"/>
    <w:rsid w:val="001A240A"/>
    <w:rsid w:val="001A655E"/>
    <w:rsid w:val="001B7D2D"/>
    <w:rsid w:val="001C24C7"/>
    <w:rsid w:val="001D786A"/>
    <w:rsid w:val="001F2169"/>
    <w:rsid w:val="0020469D"/>
    <w:rsid w:val="00235E84"/>
    <w:rsid w:val="00236C82"/>
    <w:rsid w:val="00272B52"/>
    <w:rsid w:val="0027533D"/>
    <w:rsid w:val="002869FB"/>
    <w:rsid w:val="00290F5B"/>
    <w:rsid w:val="00295E7A"/>
    <w:rsid w:val="002C72B8"/>
    <w:rsid w:val="002C77F6"/>
    <w:rsid w:val="002D035D"/>
    <w:rsid w:val="002E61FA"/>
    <w:rsid w:val="00301A1F"/>
    <w:rsid w:val="00314755"/>
    <w:rsid w:val="00333D3B"/>
    <w:rsid w:val="003536F0"/>
    <w:rsid w:val="0037440D"/>
    <w:rsid w:val="00382729"/>
    <w:rsid w:val="003B2E84"/>
    <w:rsid w:val="003E319D"/>
    <w:rsid w:val="0041560A"/>
    <w:rsid w:val="004172C0"/>
    <w:rsid w:val="00433621"/>
    <w:rsid w:val="004505CA"/>
    <w:rsid w:val="00463457"/>
    <w:rsid w:val="00463ACE"/>
    <w:rsid w:val="0048153A"/>
    <w:rsid w:val="004E61A3"/>
    <w:rsid w:val="004F0A04"/>
    <w:rsid w:val="0050433C"/>
    <w:rsid w:val="00535365"/>
    <w:rsid w:val="00547A6D"/>
    <w:rsid w:val="00561537"/>
    <w:rsid w:val="00561CE2"/>
    <w:rsid w:val="005644B2"/>
    <w:rsid w:val="00584174"/>
    <w:rsid w:val="005853C5"/>
    <w:rsid w:val="005923AA"/>
    <w:rsid w:val="00595972"/>
    <w:rsid w:val="00595D09"/>
    <w:rsid w:val="005C7F9A"/>
    <w:rsid w:val="00611C44"/>
    <w:rsid w:val="00622024"/>
    <w:rsid w:val="00637652"/>
    <w:rsid w:val="006423F4"/>
    <w:rsid w:val="00646181"/>
    <w:rsid w:val="00671440"/>
    <w:rsid w:val="006A0138"/>
    <w:rsid w:val="006A4877"/>
    <w:rsid w:val="006B075F"/>
    <w:rsid w:val="006C045D"/>
    <w:rsid w:val="006C161B"/>
    <w:rsid w:val="006C3DE7"/>
    <w:rsid w:val="006F062B"/>
    <w:rsid w:val="007112A9"/>
    <w:rsid w:val="0072112E"/>
    <w:rsid w:val="00751BB1"/>
    <w:rsid w:val="007525CE"/>
    <w:rsid w:val="00755480"/>
    <w:rsid w:val="00761774"/>
    <w:rsid w:val="0076451C"/>
    <w:rsid w:val="0076591F"/>
    <w:rsid w:val="007737BA"/>
    <w:rsid w:val="00786FBA"/>
    <w:rsid w:val="007A0229"/>
    <w:rsid w:val="00800977"/>
    <w:rsid w:val="00801C73"/>
    <w:rsid w:val="00815E23"/>
    <w:rsid w:val="0083212C"/>
    <w:rsid w:val="0084443F"/>
    <w:rsid w:val="008469F9"/>
    <w:rsid w:val="00855BFE"/>
    <w:rsid w:val="00860BA3"/>
    <w:rsid w:val="008671ED"/>
    <w:rsid w:val="00881F86"/>
    <w:rsid w:val="00883A63"/>
    <w:rsid w:val="00884C72"/>
    <w:rsid w:val="00895832"/>
    <w:rsid w:val="008C07CF"/>
    <w:rsid w:val="008F568E"/>
    <w:rsid w:val="009042C9"/>
    <w:rsid w:val="00916241"/>
    <w:rsid w:val="009432AD"/>
    <w:rsid w:val="00951DCF"/>
    <w:rsid w:val="00954EB5"/>
    <w:rsid w:val="009824BE"/>
    <w:rsid w:val="0098680F"/>
    <w:rsid w:val="00997DD5"/>
    <w:rsid w:val="009A063F"/>
    <w:rsid w:val="009B6B5C"/>
    <w:rsid w:val="009E0938"/>
    <w:rsid w:val="009F6DE2"/>
    <w:rsid w:val="00A10446"/>
    <w:rsid w:val="00A2670B"/>
    <w:rsid w:val="00A34D12"/>
    <w:rsid w:val="00A36CF0"/>
    <w:rsid w:val="00A42084"/>
    <w:rsid w:val="00A45DA9"/>
    <w:rsid w:val="00A54CB0"/>
    <w:rsid w:val="00A56F5B"/>
    <w:rsid w:val="00A822FA"/>
    <w:rsid w:val="00AB595C"/>
    <w:rsid w:val="00AC398A"/>
    <w:rsid w:val="00AE5FEC"/>
    <w:rsid w:val="00B026C9"/>
    <w:rsid w:val="00B051B2"/>
    <w:rsid w:val="00B14A30"/>
    <w:rsid w:val="00B2592B"/>
    <w:rsid w:val="00B306FC"/>
    <w:rsid w:val="00B46443"/>
    <w:rsid w:val="00B54D61"/>
    <w:rsid w:val="00B819C6"/>
    <w:rsid w:val="00B864CE"/>
    <w:rsid w:val="00BD583D"/>
    <w:rsid w:val="00BD7761"/>
    <w:rsid w:val="00BE4B34"/>
    <w:rsid w:val="00BE4D06"/>
    <w:rsid w:val="00C02166"/>
    <w:rsid w:val="00C127FF"/>
    <w:rsid w:val="00C356B0"/>
    <w:rsid w:val="00C36149"/>
    <w:rsid w:val="00C44FFA"/>
    <w:rsid w:val="00C64E4C"/>
    <w:rsid w:val="00C655FF"/>
    <w:rsid w:val="00C746C2"/>
    <w:rsid w:val="00C83930"/>
    <w:rsid w:val="00C864FC"/>
    <w:rsid w:val="00C90947"/>
    <w:rsid w:val="00CA0BDC"/>
    <w:rsid w:val="00CA3AB1"/>
    <w:rsid w:val="00CA4A9C"/>
    <w:rsid w:val="00CB3716"/>
    <w:rsid w:val="00CC5469"/>
    <w:rsid w:val="00CE1053"/>
    <w:rsid w:val="00CE50F1"/>
    <w:rsid w:val="00D1434C"/>
    <w:rsid w:val="00D16E37"/>
    <w:rsid w:val="00D376D9"/>
    <w:rsid w:val="00D37BB9"/>
    <w:rsid w:val="00D86C50"/>
    <w:rsid w:val="00DC5630"/>
    <w:rsid w:val="00DC5805"/>
    <w:rsid w:val="00DD4A30"/>
    <w:rsid w:val="00DE5DDF"/>
    <w:rsid w:val="00E11B73"/>
    <w:rsid w:val="00E352A9"/>
    <w:rsid w:val="00E57D90"/>
    <w:rsid w:val="00E62344"/>
    <w:rsid w:val="00E8488B"/>
    <w:rsid w:val="00E97832"/>
    <w:rsid w:val="00EA0AD4"/>
    <w:rsid w:val="00EB1918"/>
    <w:rsid w:val="00EC3400"/>
    <w:rsid w:val="00ED62A9"/>
    <w:rsid w:val="00EE38E7"/>
    <w:rsid w:val="00EF0BE5"/>
    <w:rsid w:val="00EF2031"/>
    <w:rsid w:val="00EF6581"/>
    <w:rsid w:val="00F225CE"/>
    <w:rsid w:val="00F53A5D"/>
    <w:rsid w:val="00F631A6"/>
    <w:rsid w:val="00F66BCC"/>
    <w:rsid w:val="00F760EE"/>
    <w:rsid w:val="00F76512"/>
    <w:rsid w:val="00F774AC"/>
    <w:rsid w:val="00F82D88"/>
    <w:rsid w:val="00F9489D"/>
    <w:rsid w:val="00F95C05"/>
    <w:rsid w:val="00FA55D3"/>
    <w:rsid w:val="00FC0870"/>
    <w:rsid w:val="00FC3030"/>
    <w:rsid w:val="00FC3882"/>
    <w:rsid w:val="00FE0DB2"/>
    <w:rsid w:val="2D231EAF"/>
    <w:rsid w:val="43EC38E4"/>
    <w:rsid w:val="5DA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样式 自动设置 字距调整五号 行距: 固定值 15.6 磅 首行缩进:  2 字符"/>
    <w:basedOn w:val="1"/>
    <w:uiPriority w:val="0"/>
    <w:pPr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宋体" w:cs="宋体"/>
      <w:kern w:val="21"/>
      <w:szCs w:val="20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paragraph" w:customStyle="1" w:styleId="16">
    <w:name w:val="样式 样式 a程序 + (西文) Consolas (中文) 楷体 六号 字距调整六号 行距: 固定值 13 磅 + 图案: 清除"/>
    <w:basedOn w:val="1"/>
    <w:uiPriority w:val="0"/>
    <w:pPr>
      <w:widowControl/>
      <w:shd w:val="clear" w:color="auto" w:fill="D9D9D9"/>
      <w:autoSpaceDE w:val="0"/>
      <w:autoSpaceDN w:val="0"/>
      <w:adjustRightInd w:val="0"/>
      <w:snapToGrid w:val="0"/>
      <w:spacing w:line="260" w:lineRule="exact"/>
      <w:ind w:firstLine="851"/>
      <w:jc w:val="left"/>
    </w:pPr>
    <w:rPr>
      <w:rFonts w:ascii="Consolas" w:hAnsi="Consolas" w:eastAsia="楷体_GB2312" w:cs="宋体"/>
      <w:kern w:val="15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94899-5124-4E1C-BC5A-B2651EBEDC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797</Words>
  <Characters>4545</Characters>
  <Lines>37</Lines>
  <Paragraphs>10</Paragraphs>
  <TotalTime>0</TotalTime>
  <ScaleCrop>false</ScaleCrop>
  <LinksUpToDate>false</LinksUpToDate>
  <CharactersWithSpaces>5332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2021-06-25T08:54:00Z</dcterms:created>
  <dc:creator>唐 和</dc:creator>
  <cp:lastModifiedBy>青春依旧</cp:lastModifiedBy>
  <dcterms:modified xsi:type="dcterms:W3CDTF">2021-07-01T06:51:42Z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